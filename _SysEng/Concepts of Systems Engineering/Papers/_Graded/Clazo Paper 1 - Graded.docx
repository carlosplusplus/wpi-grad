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981" w:rsidRDefault="0000513B">
      <w:bookmarkStart w:id="0" w:name="_GoBack"/>
      <w:bookmarkEnd w:id="0"/>
      <w:r>
        <w:rPr>
          <w:noProof/>
        </w:rPr>
        <mc:AlternateContent>
          <mc:Choice Requires="wps">
            <w:drawing>
              <wp:anchor distT="0" distB="0" distL="114300" distR="114300" simplePos="0" relativeHeight="251662336" behindDoc="0" locked="0" layoutInCell="1" allowOverlap="1">
                <wp:simplePos x="0" y="0"/>
                <wp:positionH relativeFrom="column">
                  <wp:posOffset>6168390</wp:posOffset>
                </wp:positionH>
                <wp:positionV relativeFrom="paragraph">
                  <wp:posOffset>-790575</wp:posOffset>
                </wp:positionV>
                <wp:extent cx="2357120" cy="6099810"/>
                <wp:effectExtent l="0" t="0" r="22860" b="2095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6099810"/>
                        </a:xfrm>
                        <a:prstGeom prst="rect">
                          <a:avLst/>
                        </a:prstGeom>
                        <a:solidFill>
                          <a:srgbClr val="FFFFFF"/>
                        </a:solidFill>
                        <a:ln w="9525">
                          <a:solidFill>
                            <a:srgbClr val="000000"/>
                          </a:solidFill>
                          <a:miter lim="800000"/>
                          <a:headEnd/>
                          <a:tailEnd/>
                        </a:ln>
                      </wps:spPr>
                      <wps:txbx>
                        <w:txbxContent>
                          <w:p w:rsidR="00106981" w:rsidRDefault="00106981">
                            <w:r>
                              <w:t>Carlos,</w:t>
                            </w:r>
                          </w:p>
                          <w:p w:rsidR="00106981" w:rsidRDefault="00106981">
                            <w:r>
                              <w:t>You certainly have a way with presentation! Your papers are well organized and very visually appealing. I am even a bit envious of your ability to layout and organize. Your thought processes and structure of information is</w:t>
                            </w:r>
                            <w:r w:rsidR="0000513B">
                              <w:t xml:space="preserve"> exceptional. This is not to imply</w:t>
                            </w:r>
                            <w:r>
                              <w:t xml:space="preserve"> it is without adequate content either</w:t>
                            </w:r>
                            <w:r w:rsidR="0000513B">
                              <w:t>. You have captured the core competencies of the SE very well. The only thing I would recommend is to keep in mind the ability to integrate (systems and people), manage risk and the somewhat abstract traits of “honest technical broker” and “optimistic skeptic”. You alluded to both. Personally, I feel that SE is the marriage of science and the human psyche as humans are much more complex than simple math and science and you seem to demonstrate an aptitude for both. If you are not going for the Master’s in SE, I would highly recommend you do.</w:t>
                            </w:r>
                          </w:p>
                          <w:p w:rsidR="0000513B" w:rsidRDefault="0000513B"/>
                          <w:p w:rsidR="0000513B" w:rsidRDefault="0000513B">
                            <w:r>
                              <w:t>100%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5.7pt;margin-top:-62.25pt;width:185.6pt;height:480.3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">
                <v:textbox style="mso-fit-shape-to-text:t">
                  <w:txbxContent>
                    <w:p w:rsidR="00106981" w:rsidRDefault="00106981">
                      <w:r>
                        <w:t>Carlos,</w:t>
                      </w:r>
                    </w:p>
                    <w:p w:rsidR="00106981" w:rsidRDefault="00106981">
                      <w:r>
                        <w:t>You certainly have a way with presentation! Your papers are well organized and very visually appealing. I am even a bit envious of your ability to layout and organize. Your thought processes and structure of information is</w:t>
                      </w:r>
                      <w:r w:rsidR="0000513B">
                        <w:t xml:space="preserve"> exceptional. This is not to imply</w:t>
                      </w:r>
                      <w:r>
                        <w:t xml:space="preserve"> it is without adequate content either</w:t>
                      </w:r>
                      <w:r w:rsidR="0000513B">
                        <w:t>. You have captured the core competencies of the SE very well. The only thing I would recommend is to keep in mind the ability to integrate (systems and people), manage risk and the somewhat abstract traits of “honest technical broker” and “optimistic skeptic”. You alluded to both. Personally, I feel that SE is the marriage of science and the human psyche as humans are much more complex than simple math and science and you seem to demonstrate an aptitude for both. If you are not going for the Master’s in SE, I would highly recommend you do.</w:t>
                      </w:r>
                    </w:p>
                    <w:p w:rsidR="0000513B" w:rsidRDefault="0000513B"/>
                    <w:p w:rsidR="0000513B" w:rsidRDefault="0000513B">
                      <w:r>
                        <w:t>100%</w:t>
                      </w:r>
                    </w:p>
                  </w:txbxContent>
                </v:textbox>
              </v:shape>
            </w:pict>
          </mc:Fallback>
        </mc:AlternateContent>
      </w:r>
    </w:p>
    <w:sdt>
      <w:sdtPr>
        <w:id w:val="525487633"/>
        <w:docPartObj>
          <w:docPartGallery w:val="Cover Pages"/>
          <w:docPartUnique/>
        </w:docPartObj>
      </w:sdtPr>
      <w:sdtEndPr/>
      <w:sdtContent>
        <w:p w:rsidR="00857838" w:rsidRDefault="00857838"/>
        <w:p w:rsidR="00857838" w:rsidRDefault="0000513B">
          <w:r>
            <w:rPr>
              <w:noProof/>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771765" cy="8229600"/>
                    <wp:effectExtent l="0" t="0" r="635" b="0"/>
                    <wp:wrapNone/>
                    <wp:docPr id="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229600"/>
                              <a:chOff x="0" y="1440"/>
                              <a:chExt cx="12239" cy="12960"/>
                            </a:xfrm>
                          </wpg:grpSpPr>
                          <wpg:grpSp>
                            <wpg:cNvPr id="2" name="Group 37"/>
                            <wpg:cNvGrpSpPr>
                              <a:grpSpLocks/>
                            </wpg:cNvGrpSpPr>
                            <wpg:grpSpPr bwMode="auto">
                              <a:xfrm>
                                <a:off x="0" y="9661"/>
                                <a:ext cx="12239" cy="4739"/>
                                <a:chOff x="-6" y="3399"/>
                                <a:chExt cx="12197" cy="4253"/>
                              </a:xfrm>
                            </wpg:grpSpPr>
                            <wpg:grpSp>
                              <wpg:cNvPr id="3" name="Group 38"/>
                              <wpg:cNvGrpSpPr>
                                <a:grpSpLocks/>
                              </wpg:cNvGrpSpPr>
                              <wpg:grpSpPr bwMode="auto">
                                <a:xfrm>
                                  <a:off x="-6" y="3717"/>
                                  <a:ext cx="12189" cy="3550"/>
                                  <a:chOff x="18" y="7468"/>
                                  <a:chExt cx="12189" cy="3550"/>
                                </a:xfrm>
                              </wpg:grpSpPr>
                              <wps:wsp>
                                <wps:cNvPr id="4" name="Freeform 39"/>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0"/>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41"/>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42"/>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43"/>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4"/>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45"/>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46"/>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47"/>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Rectangle 48"/>
                            <wps:cNvSpPr>
                              <a:spLocks noChangeArrowheads="1"/>
                            </wps:cNvSpPr>
                            <wps:spPr bwMode="auto">
                              <a:xfrm>
                                <a:off x="1800" y="1440"/>
                                <a:ext cx="8638" cy="10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Company"/>
                                    <w:id w:val="525487645"/>
                                    <w:placeholder>
                                      <w:docPart w:val="473585A2D16842A697BF339F4F230556"/>
                                    </w:placeholder>
                                    <w:dataBinding w:prefixMappings="xmlns:ns0='http://schemas.openxmlformats.org/officeDocument/2006/extended-properties'" w:xpath="/ns0:Properties[1]/ns0:Company[1]" w:storeItemID="{6668398D-A668-4E3E-A5EB-62B293D839F1}"/>
                                    <w:text/>
                                  </w:sdtPr>
                                  <w:sdtEndPr/>
                                  <w:sdtContent>
                                    <w:p w:rsidR="00857838" w:rsidRDefault="00857838">
                                      <w:pPr>
                                        <w:spacing w:after="0"/>
                                        <w:rPr>
                                          <w:b/>
                                          <w:bCs/>
                                          <w:color w:val="808080" w:themeColor="text1" w:themeTint="7F"/>
                                          <w:sz w:val="32"/>
                                          <w:szCs w:val="32"/>
                                        </w:rPr>
                                      </w:pPr>
                                      <w:r>
                                        <w:rPr>
                                          <w:b/>
                                          <w:bCs/>
                                          <w:color w:val="808080" w:themeColor="text1" w:themeTint="7F"/>
                                          <w:sz w:val="32"/>
                                          <w:szCs w:val="32"/>
                                        </w:rPr>
                                        <w:t>BAE Systems, Inc.</w:t>
                                      </w:r>
                                    </w:p>
                                  </w:sdtContent>
                                </w:sdt>
                                <w:p w:rsidR="00857838" w:rsidRDefault="00857838">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14" name="Rectangle 49"/>
                            <wps:cNvSpPr>
                              <a:spLocks noChangeArrowheads="1"/>
                            </wps:cNvSpPr>
                            <wps:spPr bwMode="auto">
                              <a:xfrm>
                                <a:off x="6494" y="11160"/>
                                <a:ext cx="4998" cy="1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7838" w:rsidRPr="00857838" w:rsidRDefault="00857838" w:rsidP="00857838">
                                  <w:pPr>
                                    <w:ind w:left="2160"/>
                                    <w:jc w:val="center"/>
                                    <w:rPr>
                                      <w:b/>
                                      <w:sz w:val="40"/>
                                      <w:szCs w:val="40"/>
                                    </w:rPr>
                                  </w:pPr>
                                  <w:r w:rsidRPr="00857838">
                                    <w:rPr>
                                      <w:b/>
                                      <w:sz w:val="40"/>
                                      <w:szCs w:val="40"/>
                                    </w:rPr>
                                    <w:t xml:space="preserve">                              02/09/11</w:t>
                                  </w:r>
                                </w:p>
                              </w:txbxContent>
                            </wps:txbx>
                            <wps:bodyPr rot="0" vert="horz" wrap="square" lIns="91440" tIns="45720" rIns="91440" bIns="45720" anchor="t" anchorCtr="0" upright="1">
                              <a:spAutoFit/>
                            </wps:bodyPr>
                          </wps:wsp>
                          <wps:wsp>
                            <wps:cNvPr id="15" name="Rectangle 50"/>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7838" w:rsidRPr="00857838" w:rsidRDefault="00857838">
                                  <w:pPr>
                                    <w:spacing w:after="0"/>
                                    <w:rPr>
                                      <w:b/>
                                      <w:bCs/>
                                      <w:color w:val="1F497D" w:themeColor="text2"/>
                                      <w:sz w:val="44"/>
                                      <w:szCs w:val="44"/>
                                    </w:rPr>
                                  </w:pPr>
                                  <w:r w:rsidRPr="00857838">
                                    <w:rPr>
                                      <w:b/>
                                      <w:bCs/>
                                      <w:color w:val="1F497D" w:themeColor="text2"/>
                                      <w:sz w:val="44"/>
                                      <w:szCs w:val="44"/>
                                    </w:rPr>
                                    <w:t>Concepts of Systems Engineering (SYS501)</w:t>
                                  </w:r>
                                </w:p>
                                <w:sdt>
                                  <w:sdtPr>
                                    <w:rPr>
                                      <w:b/>
                                      <w:bCs/>
                                      <w:color w:val="4F81BD" w:themeColor="accent1"/>
                                      <w:sz w:val="40"/>
                                      <w:szCs w:val="40"/>
                                    </w:rPr>
                                    <w:alias w:val="Subtitle"/>
                                    <w:id w:val="525487646"/>
                                    <w:placeholder>
                                      <w:docPart w:val="A4EF7864B5B941E8BE8700CEF8B9030D"/>
                                    </w:placeholder>
                                    <w:dataBinding w:prefixMappings="xmlns:ns0='http://schemas.openxmlformats.org/package/2006/metadata/core-properties' xmlns:ns1='http://purl.org/dc/elements/1.1/'" w:xpath="/ns0:coreProperties[1]/ns1:subject[1]" w:storeItemID="{6C3C8BC8-F283-45AE-878A-BAB7291924A1}"/>
                                    <w:text/>
                                  </w:sdtPr>
                                  <w:sdtEndPr/>
                                  <w:sdtContent>
                                    <w:p w:rsidR="00857838" w:rsidRDefault="00857838">
                                      <w:pPr>
                                        <w:rPr>
                                          <w:b/>
                                          <w:bCs/>
                                          <w:color w:val="4F81BD" w:themeColor="accent1"/>
                                          <w:sz w:val="40"/>
                                          <w:szCs w:val="40"/>
                                        </w:rPr>
                                      </w:pPr>
                                      <w:r>
                                        <w:rPr>
                                          <w:b/>
                                          <w:bCs/>
                                          <w:color w:val="4F81BD" w:themeColor="accent1"/>
                                          <w:sz w:val="40"/>
                                          <w:szCs w:val="40"/>
                                        </w:rPr>
                                        <w:t>Core Competencies and Requirements for Success</w:t>
                                      </w:r>
                                    </w:p>
                                  </w:sdtContent>
                                </w:sdt>
                                <w:sdt>
                                  <w:sdtPr>
                                    <w:rPr>
                                      <w:b/>
                                      <w:bCs/>
                                      <w:color w:val="808080" w:themeColor="text1" w:themeTint="7F"/>
                                      <w:sz w:val="32"/>
                                      <w:szCs w:val="32"/>
                                    </w:rPr>
                                    <w:alias w:val="Author"/>
                                    <w:id w:val="525487647"/>
                                    <w:placeholder>
                                      <w:docPart w:val="045536A91B3C49F2B96CBBC882B23D4C"/>
                                    </w:placeholder>
                                    <w:dataBinding w:prefixMappings="xmlns:ns0='http://schemas.openxmlformats.org/package/2006/metadata/core-properties' xmlns:ns1='http://purl.org/dc/elements/1.1/'" w:xpath="/ns0:coreProperties[1]/ns1:creator[1]" w:storeItemID="{6C3C8BC8-F283-45AE-878A-BAB7291924A1}"/>
                                    <w:text/>
                                  </w:sdtPr>
                                  <w:sdtEndPr/>
                                  <w:sdtContent>
                                    <w:p w:rsidR="00857838" w:rsidRDefault="00857838">
                                      <w:pPr>
                                        <w:rPr>
                                          <w:b/>
                                          <w:bCs/>
                                          <w:color w:val="808080" w:themeColor="text1" w:themeTint="7F"/>
                                          <w:sz w:val="32"/>
                                          <w:szCs w:val="32"/>
                                        </w:rPr>
                                      </w:pPr>
                                      <w:r>
                                        <w:rPr>
                                          <w:b/>
                                          <w:bCs/>
                                          <w:color w:val="808080" w:themeColor="text1" w:themeTint="7F"/>
                                          <w:sz w:val="32"/>
                                          <w:szCs w:val="32"/>
                                        </w:rPr>
                                        <w:t>Carlos J. Lazo</w:t>
                                      </w:r>
                                    </w:p>
                                  </w:sdtContent>
                                </w:sdt>
                                <w:p w:rsidR="00857838" w:rsidRDefault="00857838">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6" o:spid="_x0000_s1027"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" o:allowincell="f">
                    <v:group id="Group 37" o:spid="_x0000_s1028"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38"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39"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5K9cMA&#10;AADaAAAADwAAAGRycy9kb3ducmV2LnhtbESPT2vCQBTE74LfYXlCb7qxF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5K9c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40"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fIcQA&#10;AADaAAAADwAAAGRycy9kb3ducmV2LnhtbESPT2vCQBTE74V+h+UVvNVNFYuk2YQiCqEnq0Lp7ZF9&#10;+VOzb0N2TVI/fVcQehxm5jdMkk2mFQP1rrGs4GUegSAurG64UnA67p7XIJxH1thaJgW/5CBLHx8S&#10;jLUd+ZOGg69EgLCLUUHtfRdL6YqaDLq57YiDV9reoA+yr6TucQxw08pFFL1Kgw2HhRo72tRUnA8X&#10;o+Dne4k8uc3Hcnvdj3hZnfLy66zU7Gl6fwPhafL/4Xs71wpWcLs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CHyHEAAAA2gAAAA8AAAAAAAAAAAAAAAAAmAIAAGRycy9k&#10;b3ducmV2LnhtbFBLBQYAAAAABAAEAPUAAACJAwAAAAA=&#10;" path="m,569l,2930r3466,620l3466,,,569xe" fillcolor="#d3dfee [820]" stroked="f">
                          <v:fill opacity="32896f"/>
                          <v:path arrowok="t" o:connecttype="custom" o:connectlocs="0,569;0,2930;3466,3550;3466,0;0,569" o:connectangles="0,0,0,0,0"/>
                        </v:shape>
                        <v:shape id="Freeform 41"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CecEA&#10;AADaAAAADwAAAGRycy9kb3ducmV2LnhtbESPT4vCMBTE78J+h/AEb5r6l6VrFBEW9moV9/ps3rbB&#10;5qXbxFr99EYQPA4z8xtmue5sJVpqvHGsYDxKQBDnThsuFBz238NPED4ga6wck4IbeVivPnpLTLW7&#10;8o7aLBQiQtinqKAMoU6l9HlJFv3I1cTR+3ONxRBlU0jd4DXCbSUnSbKQFg3HhRJr2paUn7OLVUCb&#10;6f1/nv2eTmNzPOb1YWJmrVVq0O82XyACdeEdfrV/tIIFPK/EG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pwnnBAAAA2gAAAA8AAAAAAAAAAAAAAAAAmAIAAGRycy9kb3du&#10;cmV2LnhtbFBLBQYAAAAABAAEAPUAAACGAwAAAAA=&#10;" path="m,l,3550,1591,2746r,-2009l,xe" fillcolor="#a7bfde [1620]" stroked="f">
                          <v:fill opacity="32896f"/>
                          <v:path arrowok="t" o:connecttype="custom" o:connectlocs="0,0;0,3550;1591,2746;1591,737;0,0" o:connectangles="0,0,0,0,0"/>
                        </v:shape>
                      </v:group>
                      <v:shape id="Freeform 42"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43"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44"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45"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6AMQA&#10;AADbAAAADwAAAGRycy9kb3ducmV2LnhtbESPQWvDMAyF74P9B6NBL2V12rGxZnVLWygMeloa2FXE&#10;ahIWy8F20vTfT4fBbhLv6b1Pm93kOjVSiK1nA8tFBoq48rbl2kB5OT2/g4oJ2WLnmQzcKcJu+/iw&#10;wdz6G3/RWKRaSQjHHA00KfW51rFqyGFc+J5YtKsPDpOsodY24E3CXadXWfamHbYsDQ32dGyo+ikG&#10;Z6BY4zS8ZvuxOFA5zL/n59X5JRgze5r2H6ASTenf/Hf9aQVf6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ugDEAAAA2wAAAA8AAAAAAAAAAAAAAAAAmAIAAGRycy9k&#10;b3ducmV2LnhtbFBLBQYAAAAABAAEAPUAAACJAwAAAAA=&#10;" path="m,921l2060,r16,3851l,2981,,921xe" fillcolor="#d3dfee [820]" stroked="f">
                        <v:fill opacity="46003f"/>
                        <v:path arrowok="t" o:connecttype="custom" o:connectlocs="0,921;2060,0;2076,3851;0,2981;0,921" o:connectangles="0,0,0,0,0"/>
                      </v:shape>
                      <v:shape id="Freeform 46" o:spid="_x0000_s1037"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X5sMA&#10;AADbAAAADwAAAGRycy9kb3ducmV2LnhtbERPTWvCQBC9F/wPyxS81U2CpDZ1DVJQPIlNLfQ4ZMck&#10;NDubZtcY/fVuodDbPN7nLPPRtGKg3jWWFcSzCARxaXXDlYLjx+ZpAcJ5ZI2tZVJwJQf5avKwxEzb&#10;C7/TUPhKhBB2GSqove8yKV1Zk0E3sx1x4E62N+gD7Cupe7yEcNPKJIpSabDh0FBjR281ld/F2SgY&#10;2v1xTOPk5bD9+bqdaPH5POeNUtPHcf0KwtPo/8V/7p0O82P4/SU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5X5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47"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WGL8A&#10;AADbAAAADwAAAGRycy9kb3ducmV2LnhtbERPzYrCMBC+C75DGMGLbNNVWWo1yrKw4MGLPw8wNGNS&#10;bCalydbu2xtB8DYf3+9sdoNrRE9dqD0r+MxyEMSV1zUbBZfz70cBIkRkjY1nUvBPAXbb8WiDpfZ3&#10;PlJ/ikakEA4lKrAxtqWUobLkMGS+JU7c1XcOY4KdkbrDewp3jZzn+Zd0WHNqsNjSj6XqdvpzCgqU&#10;swVfh/5WHNEdFitj26VRajoZvtcgIg3xLX659zrNn8Pzl3SA3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v1YYvwAAANsAAAAPAAAAAAAAAAAAAAAAAJgCAABkcnMvZG93bnJl&#10;di54bWxQSwUGAAAAAAQABAD1AAAAhAMAAAAA&#10;" path="m,1038l,2411,4102,3432,4102,,,1038xe" fillcolor="#d3dfee [820]" stroked="f">
                        <v:fill opacity="46003f"/>
                        <v:path arrowok="t" o:connecttype="custom" o:connectlocs="0,1038;0,2411;4102,3432;4102,0;0,1038" o:connectangles="0,0,0,0,0"/>
                      </v:shape>
                    </v:group>
                    <v:rect id="Rectangle 48" o:spid="_x0000_s1039"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sdt>
                            <w:sdtPr>
                              <w:rPr>
                                <w:b/>
                                <w:bCs/>
                                <w:color w:val="808080" w:themeColor="text1" w:themeTint="7F"/>
                                <w:sz w:val="32"/>
                                <w:szCs w:val="32"/>
                              </w:rPr>
                              <w:alias w:val="Company"/>
                              <w:id w:val="525487645"/>
                              <w:placeholder>
                                <w:docPart w:val="473585A2D16842A697BF339F4F230556"/>
                              </w:placeholder>
                              <w:dataBinding w:prefixMappings="xmlns:ns0='http://schemas.openxmlformats.org/officeDocument/2006/extended-properties'" w:xpath="/ns0:Properties[1]/ns0:Company[1]" w:storeItemID="{6668398D-A668-4E3E-A5EB-62B293D839F1}"/>
                              <w:text/>
                            </w:sdtPr>
                            <w:sdtEndPr/>
                            <w:sdtContent>
                              <w:p w:rsidR="00857838" w:rsidRDefault="00857838">
                                <w:pPr>
                                  <w:spacing w:after="0"/>
                                  <w:rPr>
                                    <w:b/>
                                    <w:bCs/>
                                    <w:color w:val="808080" w:themeColor="text1" w:themeTint="7F"/>
                                    <w:sz w:val="32"/>
                                    <w:szCs w:val="32"/>
                                  </w:rPr>
                                </w:pPr>
                                <w:r>
                                  <w:rPr>
                                    <w:b/>
                                    <w:bCs/>
                                    <w:color w:val="808080" w:themeColor="text1" w:themeTint="7F"/>
                                    <w:sz w:val="32"/>
                                    <w:szCs w:val="32"/>
                                  </w:rPr>
                                  <w:t>BAE Systems, Inc.</w:t>
                                </w:r>
                              </w:p>
                            </w:sdtContent>
                          </w:sdt>
                          <w:p w:rsidR="00857838" w:rsidRDefault="00857838">
                            <w:pPr>
                              <w:spacing w:after="0"/>
                              <w:rPr>
                                <w:b/>
                                <w:bCs/>
                                <w:color w:val="808080" w:themeColor="text1" w:themeTint="7F"/>
                                <w:sz w:val="32"/>
                                <w:szCs w:val="32"/>
                              </w:rPr>
                            </w:pPr>
                          </w:p>
                        </w:txbxContent>
                      </v:textbox>
                    </v:rect>
                    <v:rect id="Rectangle 49" o:spid="_x0000_s1040" style="position:absolute;left:6494;top:11160;width:4998;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p w:rsidR="00857838" w:rsidRPr="00857838" w:rsidRDefault="00857838" w:rsidP="00857838">
                            <w:pPr>
                              <w:ind w:left="2160"/>
                              <w:jc w:val="center"/>
                              <w:rPr>
                                <w:b/>
                                <w:sz w:val="40"/>
                                <w:szCs w:val="40"/>
                              </w:rPr>
                            </w:pPr>
                            <w:r w:rsidRPr="00857838">
                              <w:rPr>
                                <w:b/>
                                <w:sz w:val="40"/>
                                <w:szCs w:val="40"/>
                              </w:rPr>
                              <w:t xml:space="preserve">                              02/09/11</w:t>
                            </w:r>
                          </w:p>
                        </w:txbxContent>
                      </v:textbox>
                    </v:rect>
                    <v:rect id="Rectangle 50" o:spid="_x0000_s104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p w:rsidR="00857838" w:rsidRPr="00857838" w:rsidRDefault="00857838">
                            <w:pPr>
                              <w:spacing w:after="0"/>
                              <w:rPr>
                                <w:b/>
                                <w:bCs/>
                                <w:color w:val="1F497D" w:themeColor="text2"/>
                                <w:sz w:val="44"/>
                                <w:szCs w:val="44"/>
                              </w:rPr>
                            </w:pPr>
                            <w:r w:rsidRPr="00857838">
                              <w:rPr>
                                <w:b/>
                                <w:bCs/>
                                <w:color w:val="1F497D" w:themeColor="text2"/>
                                <w:sz w:val="44"/>
                                <w:szCs w:val="44"/>
                              </w:rPr>
                              <w:t>Concepts of Systems Engineering (SYS501)</w:t>
                            </w:r>
                          </w:p>
                          <w:sdt>
                            <w:sdtPr>
                              <w:rPr>
                                <w:b/>
                                <w:bCs/>
                                <w:color w:val="4F81BD" w:themeColor="accent1"/>
                                <w:sz w:val="40"/>
                                <w:szCs w:val="40"/>
                              </w:rPr>
                              <w:alias w:val="Subtitle"/>
                              <w:id w:val="525487646"/>
                              <w:placeholder>
                                <w:docPart w:val="A4EF7864B5B941E8BE8700CEF8B9030D"/>
                              </w:placeholder>
                              <w:dataBinding w:prefixMappings="xmlns:ns0='http://schemas.openxmlformats.org/package/2006/metadata/core-properties' xmlns:ns1='http://purl.org/dc/elements/1.1/'" w:xpath="/ns0:coreProperties[1]/ns1:subject[1]" w:storeItemID="{6C3C8BC8-F283-45AE-878A-BAB7291924A1}"/>
                              <w:text/>
                            </w:sdtPr>
                            <w:sdtEndPr/>
                            <w:sdtContent>
                              <w:p w:rsidR="00857838" w:rsidRDefault="00857838">
                                <w:pPr>
                                  <w:rPr>
                                    <w:b/>
                                    <w:bCs/>
                                    <w:color w:val="4F81BD" w:themeColor="accent1"/>
                                    <w:sz w:val="40"/>
                                    <w:szCs w:val="40"/>
                                  </w:rPr>
                                </w:pPr>
                                <w:r>
                                  <w:rPr>
                                    <w:b/>
                                    <w:bCs/>
                                    <w:color w:val="4F81BD" w:themeColor="accent1"/>
                                    <w:sz w:val="40"/>
                                    <w:szCs w:val="40"/>
                                  </w:rPr>
                                  <w:t>Core Competencies and Requirements for Success</w:t>
                                </w:r>
                              </w:p>
                            </w:sdtContent>
                          </w:sdt>
                          <w:sdt>
                            <w:sdtPr>
                              <w:rPr>
                                <w:b/>
                                <w:bCs/>
                                <w:color w:val="808080" w:themeColor="text1" w:themeTint="7F"/>
                                <w:sz w:val="32"/>
                                <w:szCs w:val="32"/>
                              </w:rPr>
                              <w:alias w:val="Author"/>
                              <w:id w:val="525487647"/>
                              <w:placeholder>
                                <w:docPart w:val="045536A91B3C49F2B96CBBC882B23D4C"/>
                              </w:placeholder>
                              <w:dataBinding w:prefixMappings="xmlns:ns0='http://schemas.openxmlformats.org/package/2006/metadata/core-properties' xmlns:ns1='http://purl.org/dc/elements/1.1/'" w:xpath="/ns0:coreProperties[1]/ns1:creator[1]" w:storeItemID="{6C3C8BC8-F283-45AE-878A-BAB7291924A1}"/>
                              <w:text/>
                            </w:sdtPr>
                            <w:sdtEndPr/>
                            <w:sdtContent>
                              <w:p w:rsidR="00857838" w:rsidRDefault="00857838">
                                <w:pPr>
                                  <w:rPr>
                                    <w:b/>
                                    <w:bCs/>
                                    <w:color w:val="808080" w:themeColor="text1" w:themeTint="7F"/>
                                    <w:sz w:val="32"/>
                                    <w:szCs w:val="32"/>
                                  </w:rPr>
                                </w:pPr>
                                <w:r>
                                  <w:rPr>
                                    <w:b/>
                                    <w:bCs/>
                                    <w:color w:val="808080" w:themeColor="text1" w:themeTint="7F"/>
                                    <w:sz w:val="32"/>
                                    <w:szCs w:val="32"/>
                                  </w:rPr>
                                  <w:t>Carlos J. Lazo</w:t>
                                </w:r>
                              </w:p>
                            </w:sdtContent>
                          </w:sdt>
                          <w:p w:rsidR="00857838" w:rsidRDefault="00857838">
                            <w:pPr>
                              <w:rPr>
                                <w:b/>
                                <w:bCs/>
                                <w:color w:val="808080" w:themeColor="text1" w:themeTint="7F"/>
                                <w:sz w:val="32"/>
                                <w:szCs w:val="32"/>
                              </w:rPr>
                            </w:pPr>
                          </w:p>
                        </w:txbxContent>
                      </v:textbox>
                    </v:rect>
                    <w10:wrap anchorx="page" anchory="margin"/>
                  </v:group>
                </w:pict>
              </mc:Fallback>
            </mc:AlternateContent>
          </w:r>
        </w:p>
        <w:p w:rsidR="00857838" w:rsidRDefault="00857838">
          <w:r>
            <w:br w:type="page"/>
          </w:r>
        </w:p>
      </w:sdtContent>
    </w:sdt>
    <w:p w:rsidR="00F73DD9" w:rsidRDefault="00857838">
      <w:pPr>
        <w:rPr>
          <w:sz w:val="24"/>
          <w:szCs w:val="24"/>
        </w:rPr>
      </w:pPr>
      <w:r>
        <w:rPr>
          <w:b/>
          <w:sz w:val="24"/>
          <w:szCs w:val="24"/>
        </w:rPr>
        <w:lastRenderedPageBreak/>
        <w:t>INTRODUCTION</w:t>
      </w:r>
    </w:p>
    <w:p w:rsidR="00857838" w:rsidRDefault="00857838" w:rsidP="00B534B2">
      <w:pPr>
        <w:ind w:firstLine="720"/>
        <w:jc w:val="both"/>
      </w:pPr>
      <w:r>
        <w:t>Systems Engineering has many different definitions across industries and throughout the world of engineering as it stands today.  Broadly, Systems Engineering (SE) is an interdisciplinary approach and a means to enable the successful realization of complex systems.  A system can be defined as a set of interrelated components working together towards a common objective, and showing this definition enables the discussion of the core competencies and requirements for a Systems Engineer (SEng).</w:t>
      </w:r>
    </w:p>
    <w:p w:rsidR="00857838" w:rsidRDefault="00857838" w:rsidP="00B534B2">
      <w:pPr>
        <w:ind w:firstLine="720"/>
        <w:jc w:val="both"/>
      </w:pPr>
      <w:r>
        <w:t>In order to facilitate this discussion towards a relevant example, the following scenario will be used.  As the Chief Engineer on a program, the task is to create a passenger aircraft.  It is the responsibility of this Chief Engineer (CE) to define the skills and competencies of a SEng to staff the program and position the program for success.</w:t>
      </w:r>
    </w:p>
    <w:p w:rsidR="00857838" w:rsidRDefault="00857838" w:rsidP="00857838">
      <w:pPr>
        <w:rPr>
          <w:sz w:val="24"/>
          <w:szCs w:val="24"/>
        </w:rPr>
      </w:pPr>
      <w:r>
        <w:rPr>
          <w:b/>
          <w:sz w:val="24"/>
          <w:szCs w:val="24"/>
        </w:rPr>
        <w:t>ASSUMPTIONS</w:t>
      </w:r>
    </w:p>
    <w:p w:rsidR="00857838" w:rsidRDefault="00857838" w:rsidP="00B534B2">
      <w:pPr>
        <w:ind w:firstLine="720"/>
        <w:jc w:val="both"/>
      </w:pPr>
      <w:r>
        <w:t xml:space="preserve">A few assumptions will be made for this scenario.  The SEng will have worked at </w:t>
      </w:r>
      <w:smartTag w:uri="urn:schemas-microsoft-com:office:smarttags" w:element="stockticker">
        <w:r>
          <w:t>BAE</w:t>
        </w:r>
      </w:smartTag>
      <w:r>
        <w:t xml:space="preserve"> Systems for 2-5 years and has been supporting engineering for this time.  They have an engineering-related Bachelors degree and possibly a Masters degree in their discipline only.  They have not assumed a role of a SEng previously to the start of this new program.  They have flown on passenger jets prior to the staffing of this program.  The core competencies and requirements for a SEng will be defined for a CE staffing a program in the initial Design Phase of the Systems Engineering Life Cycle.</w:t>
      </w:r>
    </w:p>
    <w:p w:rsidR="00857838" w:rsidRDefault="00857838" w:rsidP="00857838">
      <w:pPr>
        <w:rPr>
          <w:sz w:val="24"/>
          <w:szCs w:val="24"/>
        </w:rPr>
      </w:pPr>
      <w:r>
        <w:rPr>
          <w:b/>
          <w:sz w:val="24"/>
          <w:szCs w:val="24"/>
        </w:rPr>
        <w:t>CORE COMPTENECIES AND REQUIREMENTS</w:t>
      </w:r>
    </w:p>
    <w:p w:rsidR="00857838" w:rsidRDefault="00B534B2" w:rsidP="00B534B2">
      <w:pPr>
        <w:ind w:firstLine="720"/>
        <w:jc w:val="both"/>
      </w:pPr>
      <w:r>
        <w:t xml:space="preserve">The goal of the task at hand it to design a passenger jet.  This is a large and complex problem with many components working together, designed separately, and tested as a whole.  Given the nature and scope of the project, it may very well be the case that multiple contractors will be needed to analyze the problem space.  </w:t>
      </w:r>
      <w:r w:rsidRPr="00106981">
        <w:rPr>
          <w:highlight w:val="yellow"/>
        </w:rPr>
        <w:t>The first requirement for a SEng is to have solid communication skills – written and orally.</w:t>
      </w:r>
      <w:r>
        <w:t xml:space="preserve">  The SEng on a large program will constantly interface with many people, such as the customer, design engineers, cost and scheduling experts, program managers, and production experts (just to name a few).  Documents, presentations, and reports are the vehicles a SEng uses to communicate internally and externally – being a strong writer and communicator of thoughts is crucial to the success of the program as a whole.</w:t>
      </w:r>
    </w:p>
    <w:p w:rsidR="00B534B2" w:rsidRDefault="00B534B2" w:rsidP="00B534B2">
      <w:pPr>
        <w:ind w:firstLine="720"/>
        <w:jc w:val="both"/>
      </w:pPr>
      <w:r>
        <w:t xml:space="preserve">In order to assume this role, they </w:t>
      </w:r>
      <w:r w:rsidRPr="00106981">
        <w:rPr>
          <w:highlight w:val="yellow"/>
        </w:rPr>
        <w:t>must have some interdisciplinary technical engineering knowledge – having been exposed to electronics, hardware, and software.</w:t>
      </w:r>
      <w:r>
        <w:t xml:space="preserve">  Even though a deep knowledge of these areas isn’t necessary, a working knowledge of how design engineers build to specifications should be evident and expected.  </w:t>
      </w:r>
      <w:r w:rsidRPr="00106981">
        <w:rPr>
          <w:highlight w:val="yellow"/>
        </w:rPr>
        <w:t>Experience in data analysis using MATLAB is needed, as this tool</w:t>
      </w:r>
      <w:r>
        <w:t xml:space="preserve"> is heavily used throughout </w:t>
      </w:r>
      <w:smartTag w:uri="urn:schemas-microsoft-com:office:smarttags" w:element="stockticker">
        <w:r>
          <w:t>BAE</w:t>
        </w:r>
      </w:smartTag>
      <w:r>
        <w:t xml:space="preserve"> Systems to model simulation environments early in the Design Phase.</w:t>
      </w:r>
    </w:p>
    <w:p w:rsidR="00B534B2" w:rsidRDefault="00B534B2" w:rsidP="00B534B2">
      <w:pPr>
        <w:ind w:firstLine="720"/>
        <w:jc w:val="both"/>
      </w:pPr>
      <w:r>
        <w:t xml:space="preserve">A general base of engineering knowledge should be the foundation on which other skills have been built upon.  A SEng should have some </w:t>
      </w:r>
      <w:r w:rsidRPr="00106981">
        <w:rPr>
          <w:highlight w:val="yellow"/>
        </w:rPr>
        <w:t>experience with cost and scheduling management</w:t>
      </w:r>
      <w:r>
        <w:t xml:space="preserve">.  It is necessary to be able to define smaller tasks which roll into bigger tasks and accurately compute the earned value on a program in regards to schedule and spending.  After all, systems engineering helps guide the planning of a program and everything engineers do is linked to cost.  The SEng on the program will need some business sense in order to perform the tasks.  </w:t>
      </w:r>
      <w:smartTag w:uri="urn:schemas-microsoft-com:office:smarttags" w:element="stockticker">
        <w:r>
          <w:t>BAE</w:t>
        </w:r>
      </w:smartTag>
      <w:r>
        <w:t xml:space="preserve"> Systems take on a certain amount of risk with each program, in order to propel themselves into new markets and grow the business, and understanding the reasoning for the actions at the Executive Level is important.  Risk is a component which a SEng is managing continuously throughout the life of the program.  This candidate engineer should be able to </w:t>
      </w:r>
      <w:r w:rsidRPr="00106981">
        <w:rPr>
          <w:highlight w:val="yellow"/>
        </w:rPr>
        <w:t>document, analyze, and assess risk</w:t>
      </w:r>
      <w:r>
        <w:t xml:space="preserve"> through the help of design engineers, program managers, and the customers themselves.</w:t>
      </w:r>
    </w:p>
    <w:p w:rsidR="002B31CA" w:rsidRPr="0034151A" w:rsidRDefault="002B31CA" w:rsidP="002B31CA">
      <w:pPr>
        <w:ind w:firstLine="720"/>
        <w:jc w:val="both"/>
      </w:pPr>
      <w:r w:rsidRPr="00106981">
        <w:rPr>
          <w:highlight w:val="yellow"/>
        </w:rPr>
        <w:t xml:space="preserve">One final </w:t>
      </w:r>
      <w:r w:rsidR="00FF75A6" w:rsidRPr="00106981">
        <w:rPr>
          <w:highlight w:val="yellow"/>
        </w:rPr>
        <w:t>and</w:t>
      </w:r>
      <w:r w:rsidRPr="00106981">
        <w:rPr>
          <w:highlight w:val="yellow"/>
        </w:rPr>
        <w:t xml:space="preserve"> </w:t>
      </w:r>
      <w:r w:rsidR="00FF75A6" w:rsidRPr="00106981">
        <w:rPr>
          <w:highlight w:val="yellow"/>
        </w:rPr>
        <w:t>vital</w:t>
      </w:r>
      <w:r w:rsidRPr="00106981">
        <w:rPr>
          <w:highlight w:val="yellow"/>
        </w:rPr>
        <w:t xml:space="preserve"> core competency is the ability to be a “big picture” thinker</w:t>
      </w:r>
      <w:r>
        <w:t>.  Even though this candidate engineer has been supporting a traditional function like ME, EE</w:t>
      </w:r>
      <w:r w:rsidR="00FF75A6">
        <w:t>,</w:t>
      </w:r>
      <w:r>
        <w:t xml:space="preserve"> or SW, a thirst for understanding how the components they have been designing, coding, or analyzing fit into the system has to be present.  This mindset, coupled with </w:t>
      </w:r>
      <w:r w:rsidRPr="00106981">
        <w:rPr>
          <w:highlight w:val="yellow"/>
        </w:rPr>
        <w:t>strong organizational skills, the ability to prioritize tasks in real time, and a positive attitude will take a SEng far.</w:t>
      </w:r>
    </w:p>
    <w:p w:rsidR="002B31CA" w:rsidRDefault="002B31CA" w:rsidP="002B31CA">
      <w:pPr>
        <w:rPr>
          <w:sz w:val="24"/>
          <w:szCs w:val="24"/>
        </w:rPr>
      </w:pPr>
      <w:del w:id="1" w:author="Scott Doremus" w:date="2011-02-19T12:32:00Z">
        <w:r w:rsidDel="00106981">
          <w:rPr>
            <w:b/>
            <w:sz w:val="24"/>
            <w:szCs w:val="24"/>
          </w:rPr>
          <w:delText xml:space="preserve">PERONSAL </w:delText>
        </w:r>
      </w:del>
      <w:commentRangeStart w:id="2"/>
      <w:ins w:id="3" w:author="Scott Doremus" w:date="2011-02-19T12:32:00Z">
        <w:r w:rsidR="00106981">
          <w:rPr>
            <w:b/>
            <w:sz w:val="24"/>
            <w:szCs w:val="24"/>
          </w:rPr>
          <w:t>PERSONAL</w:t>
        </w:r>
        <w:commentRangeEnd w:id="2"/>
        <w:r w:rsidR="00106981">
          <w:rPr>
            <w:rStyle w:val="CommentReference"/>
          </w:rPr>
          <w:commentReference w:id="2"/>
        </w:r>
        <w:r w:rsidR="00106981">
          <w:rPr>
            <w:b/>
            <w:sz w:val="24"/>
            <w:szCs w:val="24"/>
          </w:rPr>
          <w:t xml:space="preserve"> </w:t>
        </w:r>
      </w:ins>
      <w:r>
        <w:rPr>
          <w:b/>
          <w:sz w:val="24"/>
          <w:szCs w:val="24"/>
        </w:rPr>
        <w:t>EVALUATION</w:t>
      </w:r>
    </w:p>
    <w:p w:rsidR="002B31CA" w:rsidRDefault="002B31CA" w:rsidP="00FF75A6">
      <w:pPr>
        <w:ind w:firstLine="720"/>
        <w:jc w:val="both"/>
      </w:pPr>
      <w:r>
        <w:t>My personal evaluation against these core requirements a</w:t>
      </w:r>
      <w:r w:rsidR="00C678F5">
        <w:t>re presented in the table below.  A self-perception on whether I am in compliance with these skills can be visually seen through a 3 color scale in the 2</w:t>
      </w:r>
      <w:r w:rsidR="00C678F5" w:rsidRPr="00C678F5">
        <w:rPr>
          <w:vertAlign w:val="superscript"/>
        </w:rPr>
        <w:t>nd</w:t>
      </w:r>
      <w:r w:rsidR="00C678F5">
        <w:t xml:space="preserve"> column of this table – Green, Yellow, and Red.  The 3</w:t>
      </w:r>
      <w:r w:rsidR="00C678F5" w:rsidRPr="00C678F5">
        <w:rPr>
          <w:vertAlign w:val="superscript"/>
        </w:rPr>
        <w:t>rd</w:t>
      </w:r>
      <w:r w:rsidR="00C678F5">
        <w:t xml:space="preserve"> column provides my own personal evaluation </w:t>
      </w:r>
      <w:r w:rsidR="00FF75A6">
        <w:t>regarding the justification for having chosen the compliance ratings</w:t>
      </w:r>
      <w:r w:rsidR="00C678F5">
        <w:t xml:space="preserve">. </w:t>
      </w:r>
    </w:p>
    <w:p w:rsidR="00C678F5" w:rsidRDefault="00C678F5" w:rsidP="00C678F5">
      <w:pPr>
        <w:jc w:val="both"/>
      </w:pPr>
    </w:p>
    <w:tbl>
      <w:tblPr>
        <w:tblW w:w="9920" w:type="dxa"/>
        <w:tblInd w:w="93" w:type="dxa"/>
        <w:tblLook w:val="04A0" w:firstRow="1" w:lastRow="0" w:firstColumn="1" w:lastColumn="0" w:noHBand="0" w:noVBand="1"/>
      </w:tblPr>
      <w:tblGrid>
        <w:gridCol w:w="2260"/>
        <w:gridCol w:w="1660"/>
        <w:gridCol w:w="6000"/>
      </w:tblGrid>
      <w:tr w:rsidR="00C678F5" w:rsidRPr="00C678F5" w:rsidTr="00C678F5">
        <w:trPr>
          <w:trHeight w:val="600"/>
          <w:tblHeader/>
        </w:trPr>
        <w:tc>
          <w:tcPr>
            <w:tcW w:w="2260" w:type="dxa"/>
            <w:tcBorders>
              <w:top w:val="nil"/>
              <w:left w:val="nil"/>
              <w:bottom w:val="single" w:sz="12" w:space="0" w:color="FFFFFF"/>
              <w:right w:val="single" w:sz="4" w:space="0" w:color="FFFFFF"/>
            </w:tcBorders>
            <w:shd w:val="clear" w:color="4F81BD" w:fill="4F81BD"/>
            <w:noWrap/>
            <w:vAlign w:val="center"/>
            <w:hideMark/>
          </w:tcPr>
          <w:p w:rsidR="00C678F5" w:rsidRPr="00C678F5" w:rsidRDefault="00C678F5" w:rsidP="00C678F5">
            <w:pPr>
              <w:spacing w:after="0" w:line="240" w:lineRule="auto"/>
              <w:jc w:val="center"/>
              <w:rPr>
                <w:rFonts w:ascii="Calibri" w:eastAsia="Times New Roman" w:hAnsi="Calibri" w:cs="Times New Roman"/>
                <w:b/>
                <w:bCs/>
                <w:color w:val="FFFFFF"/>
              </w:rPr>
            </w:pPr>
            <w:r w:rsidRPr="00C678F5">
              <w:rPr>
                <w:rFonts w:ascii="Calibri" w:eastAsia="Times New Roman" w:hAnsi="Calibri" w:cs="Times New Roman"/>
                <w:b/>
                <w:bCs/>
                <w:color w:val="FFFFFF"/>
              </w:rPr>
              <w:t>Core Competency</w:t>
            </w:r>
          </w:p>
        </w:tc>
        <w:tc>
          <w:tcPr>
            <w:tcW w:w="1660" w:type="dxa"/>
            <w:tcBorders>
              <w:top w:val="nil"/>
              <w:left w:val="nil"/>
              <w:bottom w:val="single" w:sz="12" w:space="0" w:color="FFFFFF"/>
              <w:right w:val="single" w:sz="4" w:space="0" w:color="FFFFFF"/>
            </w:tcBorders>
            <w:shd w:val="clear" w:color="4F81BD" w:fill="4F81BD"/>
            <w:vAlign w:val="center"/>
            <w:hideMark/>
          </w:tcPr>
          <w:p w:rsidR="00C678F5" w:rsidRPr="00C678F5" w:rsidRDefault="00C678F5" w:rsidP="00C678F5">
            <w:pPr>
              <w:spacing w:after="0" w:line="240" w:lineRule="auto"/>
              <w:jc w:val="center"/>
              <w:rPr>
                <w:rFonts w:ascii="Calibri" w:eastAsia="Times New Roman" w:hAnsi="Calibri" w:cs="Times New Roman"/>
                <w:b/>
                <w:bCs/>
                <w:color w:val="FFFFFF"/>
              </w:rPr>
            </w:pPr>
            <w:r w:rsidRPr="00C678F5">
              <w:rPr>
                <w:rFonts w:ascii="Calibri" w:eastAsia="Times New Roman" w:hAnsi="Calibri" w:cs="Times New Roman"/>
                <w:b/>
                <w:bCs/>
                <w:color w:val="FFFFFF"/>
              </w:rPr>
              <w:t>Compliance</w:t>
            </w:r>
            <w:r w:rsidRPr="00C678F5">
              <w:rPr>
                <w:rFonts w:ascii="Calibri" w:eastAsia="Times New Roman" w:hAnsi="Calibri" w:cs="Times New Roman"/>
                <w:b/>
                <w:bCs/>
                <w:color w:val="FFFFFF"/>
              </w:rPr>
              <w:br/>
              <w:t>[R/Y/G]</w:t>
            </w:r>
          </w:p>
        </w:tc>
        <w:tc>
          <w:tcPr>
            <w:tcW w:w="6000" w:type="dxa"/>
            <w:tcBorders>
              <w:top w:val="nil"/>
              <w:left w:val="nil"/>
              <w:bottom w:val="single" w:sz="12" w:space="0" w:color="FFFFFF"/>
              <w:right w:val="nil"/>
            </w:tcBorders>
            <w:shd w:val="clear" w:color="4F81BD" w:fill="4F81BD"/>
            <w:noWrap/>
            <w:vAlign w:val="center"/>
            <w:hideMark/>
          </w:tcPr>
          <w:p w:rsidR="00C678F5" w:rsidRPr="00C678F5" w:rsidRDefault="00C678F5" w:rsidP="00C678F5">
            <w:pPr>
              <w:spacing w:after="0" w:line="240" w:lineRule="auto"/>
              <w:jc w:val="center"/>
              <w:rPr>
                <w:rFonts w:ascii="Calibri" w:eastAsia="Times New Roman" w:hAnsi="Calibri" w:cs="Times New Roman"/>
                <w:b/>
                <w:bCs/>
                <w:color w:val="FFFFFF"/>
              </w:rPr>
            </w:pPr>
            <w:r w:rsidRPr="00C678F5">
              <w:rPr>
                <w:rFonts w:ascii="Calibri" w:eastAsia="Times New Roman" w:hAnsi="Calibri" w:cs="Times New Roman"/>
                <w:b/>
                <w:bCs/>
                <w:color w:val="FFFFFF"/>
              </w:rPr>
              <w:t>Personal Evaluation</w:t>
            </w:r>
          </w:p>
        </w:tc>
      </w:tr>
      <w:tr w:rsidR="00C678F5" w:rsidRPr="00C678F5" w:rsidTr="00C678F5">
        <w:trPr>
          <w:trHeight w:val="2100"/>
        </w:trPr>
        <w:tc>
          <w:tcPr>
            <w:tcW w:w="2260" w:type="dxa"/>
            <w:tcBorders>
              <w:top w:val="nil"/>
              <w:left w:val="nil"/>
              <w:bottom w:val="single" w:sz="4" w:space="0" w:color="FFFFFF"/>
              <w:right w:val="single" w:sz="4" w:space="0" w:color="FFFFFF"/>
            </w:tcBorders>
            <w:shd w:val="clear" w:color="B8CCE4" w:fill="B8CCE4"/>
            <w:noWrap/>
            <w:vAlign w:val="center"/>
            <w:hideMark/>
          </w:tcPr>
          <w:p w:rsidR="00C678F5" w:rsidRPr="00C678F5" w:rsidRDefault="00C678F5" w:rsidP="00C678F5">
            <w:pPr>
              <w:spacing w:after="0" w:line="240" w:lineRule="auto"/>
              <w:jc w:val="center"/>
              <w:rPr>
                <w:rFonts w:ascii="Calibri" w:eastAsia="Times New Roman" w:hAnsi="Calibri" w:cs="Times New Roman"/>
                <w:b/>
                <w:bCs/>
                <w:color w:val="000000"/>
              </w:rPr>
            </w:pPr>
            <w:r w:rsidRPr="00C678F5">
              <w:rPr>
                <w:rFonts w:ascii="Calibri" w:eastAsia="Times New Roman" w:hAnsi="Calibri" w:cs="Times New Roman"/>
                <w:b/>
                <w:bCs/>
                <w:color w:val="000000"/>
              </w:rPr>
              <w:t>Communication Skills</w:t>
            </w:r>
          </w:p>
        </w:tc>
        <w:tc>
          <w:tcPr>
            <w:tcW w:w="1660" w:type="dxa"/>
            <w:tcBorders>
              <w:top w:val="nil"/>
              <w:left w:val="nil"/>
              <w:bottom w:val="single" w:sz="4" w:space="0" w:color="FFFFFF"/>
              <w:right w:val="single" w:sz="4" w:space="0" w:color="FFFFFF"/>
            </w:tcBorders>
            <w:shd w:val="clear" w:color="000000" w:fill="75923C"/>
            <w:noWrap/>
            <w:vAlign w:val="center"/>
            <w:hideMark/>
          </w:tcPr>
          <w:p w:rsidR="00C678F5" w:rsidRPr="00C678F5" w:rsidRDefault="00C678F5" w:rsidP="00C678F5">
            <w:pPr>
              <w:spacing w:after="0" w:line="240" w:lineRule="auto"/>
              <w:jc w:val="center"/>
              <w:rPr>
                <w:rFonts w:ascii="Calibri" w:eastAsia="Times New Roman" w:hAnsi="Calibri" w:cs="Times New Roman"/>
                <w:color w:val="000000"/>
              </w:rPr>
            </w:pPr>
            <w:r w:rsidRPr="00C678F5">
              <w:rPr>
                <w:rFonts w:ascii="Calibri" w:eastAsia="Times New Roman" w:hAnsi="Calibri" w:cs="Times New Roman"/>
                <w:color w:val="000000"/>
              </w:rPr>
              <w:t>G</w:t>
            </w:r>
          </w:p>
        </w:tc>
        <w:tc>
          <w:tcPr>
            <w:tcW w:w="6000" w:type="dxa"/>
            <w:tcBorders>
              <w:top w:val="nil"/>
              <w:left w:val="nil"/>
              <w:bottom w:val="single" w:sz="4" w:space="0" w:color="FFFFFF"/>
              <w:right w:val="nil"/>
            </w:tcBorders>
            <w:shd w:val="clear" w:color="B8CCE4" w:fill="B8CCE4"/>
            <w:vAlign w:val="center"/>
            <w:hideMark/>
          </w:tcPr>
          <w:p w:rsidR="00C678F5" w:rsidRPr="00C678F5" w:rsidRDefault="00C678F5" w:rsidP="00C678F5">
            <w:pPr>
              <w:spacing w:after="0" w:line="240" w:lineRule="auto"/>
              <w:rPr>
                <w:rFonts w:ascii="Calibri" w:eastAsia="Times New Roman" w:hAnsi="Calibri" w:cs="Times New Roman"/>
                <w:color w:val="000000"/>
              </w:rPr>
            </w:pPr>
            <w:r w:rsidRPr="00C678F5">
              <w:rPr>
                <w:rFonts w:ascii="Calibri" w:eastAsia="Times New Roman" w:hAnsi="Calibri" w:cs="Times New Roman"/>
                <w:color w:val="000000"/>
              </w:rPr>
              <w:t>I have always felt I excel with communication.  Interacting with people is one of the reasons why I’ve chosen the SE path for the future.  I take communication very seriously, and given that I'm both leading a team of individuals right now at work and am reporting to multiple folks across my organization, good communication is crucial to my every day work.</w:t>
            </w:r>
          </w:p>
        </w:tc>
      </w:tr>
      <w:tr w:rsidR="00C678F5" w:rsidRPr="00C678F5" w:rsidTr="00C678F5">
        <w:trPr>
          <w:trHeight w:val="1500"/>
        </w:trPr>
        <w:tc>
          <w:tcPr>
            <w:tcW w:w="2260" w:type="dxa"/>
            <w:tcBorders>
              <w:top w:val="nil"/>
              <w:left w:val="nil"/>
              <w:bottom w:val="single" w:sz="4" w:space="0" w:color="FFFFFF"/>
              <w:right w:val="single" w:sz="4" w:space="0" w:color="FFFFFF"/>
            </w:tcBorders>
            <w:shd w:val="clear" w:color="DBE5F1" w:fill="DBE5F1"/>
            <w:vAlign w:val="center"/>
            <w:hideMark/>
          </w:tcPr>
          <w:p w:rsidR="00C678F5" w:rsidRPr="00C678F5" w:rsidRDefault="00C678F5" w:rsidP="00C678F5">
            <w:pPr>
              <w:spacing w:after="0" w:line="240" w:lineRule="auto"/>
              <w:jc w:val="center"/>
              <w:rPr>
                <w:rFonts w:ascii="Calibri" w:eastAsia="Times New Roman" w:hAnsi="Calibri" w:cs="Times New Roman"/>
                <w:b/>
                <w:bCs/>
                <w:color w:val="000000"/>
              </w:rPr>
            </w:pPr>
            <w:r w:rsidRPr="00C678F5">
              <w:rPr>
                <w:rFonts w:ascii="Calibri" w:eastAsia="Times New Roman" w:hAnsi="Calibri" w:cs="Times New Roman"/>
                <w:b/>
                <w:bCs/>
                <w:color w:val="000000"/>
              </w:rPr>
              <w:t>Written and Oral</w:t>
            </w:r>
            <w:r w:rsidRPr="00C678F5">
              <w:rPr>
                <w:rFonts w:ascii="Calibri" w:eastAsia="Times New Roman" w:hAnsi="Calibri" w:cs="Times New Roman"/>
                <w:b/>
                <w:bCs/>
                <w:color w:val="000000"/>
              </w:rPr>
              <w:br/>
              <w:t>Communication</w:t>
            </w:r>
          </w:p>
        </w:tc>
        <w:tc>
          <w:tcPr>
            <w:tcW w:w="1660" w:type="dxa"/>
            <w:tcBorders>
              <w:top w:val="nil"/>
              <w:left w:val="nil"/>
              <w:bottom w:val="single" w:sz="4" w:space="0" w:color="FFFFFF"/>
              <w:right w:val="single" w:sz="4" w:space="0" w:color="FFFFFF"/>
            </w:tcBorders>
            <w:shd w:val="clear" w:color="000000" w:fill="FFC000"/>
            <w:noWrap/>
            <w:vAlign w:val="center"/>
            <w:hideMark/>
          </w:tcPr>
          <w:p w:rsidR="00C678F5" w:rsidRPr="00C678F5" w:rsidRDefault="00C678F5" w:rsidP="00C678F5">
            <w:pPr>
              <w:spacing w:after="0" w:line="240" w:lineRule="auto"/>
              <w:jc w:val="center"/>
              <w:rPr>
                <w:rFonts w:ascii="Calibri" w:eastAsia="Times New Roman" w:hAnsi="Calibri" w:cs="Times New Roman"/>
                <w:color w:val="000000"/>
              </w:rPr>
            </w:pPr>
            <w:r w:rsidRPr="00C678F5">
              <w:rPr>
                <w:rFonts w:ascii="Calibri" w:eastAsia="Times New Roman" w:hAnsi="Calibri" w:cs="Times New Roman"/>
                <w:color w:val="000000"/>
              </w:rPr>
              <w:t>Y</w:t>
            </w:r>
          </w:p>
        </w:tc>
        <w:tc>
          <w:tcPr>
            <w:tcW w:w="6000" w:type="dxa"/>
            <w:tcBorders>
              <w:top w:val="nil"/>
              <w:left w:val="nil"/>
              <w:bottom w:val="single" w:sz="4" w:space="0" w:color="FFFFFF"/>
              <w:right w:val="nil"/>
            </w:tcBorders>
            <w:shd w:val="clear" w:color="DBE5F1" w:fill="DBE5F1"/>
            <w:vAlign w:val="center"/>
            <w:hideMark/>
          </w:tcPr>
          <w:p w:rsidR="00C678F5" w:rsidRPr="00C678F5" w:rsidRDefault="00C678F5" w:rsidP="00C678F5">
            <w:pPr>
              <w:spacing w:after="0" w:line="240" w:lineRule="auto"/>
              <w:rPr>
                <w:rFonts w:ascii="Calibri" w:eastAsia="Times New Roman" w:hAnsi="Calibri" w:cs="Times New Roman"/>
                <w:color w:val="000000"/>
              </w:rPr>
            </w:pPr>
            <w:r w:rsidRPr="00C678F5">
              <w:rPr>
                <w:rFonts w:ascii="Calibri" w:eastAsia="Times New Roman" w:hAnsi="Calibri" w:cs="Times New Roman"/>
                <w:color w:val="000000"/>
              </w:rPr>
              <w:t>My writing is always in a state of improvement and I have a plan to keep working on this for the coming years.  I’ll keep this Yellow instead of Green because written skills can always be improved, and need to be altered in real-time depending on the situation at hand</w:t>
            </w:r>
            <w:r w:rsidR="00FF75A6">
              <w:rPr>
                <w:rFonts w:ascii="Calibri" w:eastAsia="Times New Roman" w:hAnsi="Calibri" w:cs="Times New Roman"/>
                <w:color w:val="000000"/>
              </w:rPr>
              <w:t xml:space="preserve"> and the audience (e.g. customer/internal).</w:t>
            </w:r>
          </w:p>
        </w:tc>
      </w:tr>
      <w:tr w:rsidR="00C678F5" w:rsidRPr="00C678F5" w:rsidTr="00C678F5">
        <w:trPr>
          <w:trHeight w:val="3000"/>
        </w:trPr>
        <w:tc>
          <w:tcPr>
            <w:tcW w:w="2260" w:type="dxa"/>
            <w:tcBorders>
              <w:top w:val="nil"/>
              <w:left w:val="nil"/>
              <w:bottom w:val="single" w:sz="4" w:space="0" w:color="FFFFFF"/>
              <w:right w:val="single" w:sz="4" w:space="0" w:color="FFFFFF"/>
            </w:tcBorders>
            <w:shd w:val="clear" w:color="B8CCE4" w:fill="B8CCE4"/>
            <w:vAlign w:val="center"/>
            <w:hideMark/>
          </w:tcPr>
          <w:p w:rsidR="00C678F5" w:rsidRPr="00C678F5" w:rsidRDefault="00C678F5" w:rsidP="00C678F5">
            <w:pPr>
              <w:spacing w:after="0" w:line="240" w:lineRule="auto"/>
              <w:jc w:val="center"/>
              <w:rPr>
                <w:rFonts w:ascii="Calibri" w:eastAsia="Times New Roman" w:hAnsi="Calibri" w:cs="Times New Roman"/>
                <w:b/>
                <w:bCs/>
                <w:color w:val="000000"/>
              </w:rPr>
            </w:pPr>
            <w:r w:rsidRPr="00C678F5">
              <w:rPr>
                <w:rFonts w:ascii="Calibri" w:eastAsia="Times New Roman" w:hAnsi="Calibri" w:cs="Times New Roman"/>
                <w:b/>
                <w:bCs/>
                <w:color w:val="000000"/>
              </w:rPr>
              <w:t>Interdisciplinary</w:t>
            </w:r>
            <w:r w:rsidRPr="00C678F5">
              <w:rPr>
                <w:rFonts w:ascii="Calibri" w:eastAsia="Times New Roman" w:hAnsi="Calibri" w:cs="Times New Roman"/>
                <w:b/>
                <w:bCs/>
                <w:color w:val="000000"/>
              </w:rPr>
              <w:br/>
              <w:t>Engineering</w:t>
            </w:r>
            <w:r w:rsidRPr="00C678F5">
              <w:rPr>
                <w:rFonts w:ascii="Calibri" w:eastAsia="Times New Roman" w:hAnsi="Calibri" w:cs="Times New Roman"/>
                <w:b/>
                <w:bCs/>
                <w:color w:val="000000"/>
              </w:rPr>
              <w:br/>
              <w:t>Knowledge</w:t>
            </w:r>
          </w:p>
        </w:tc>
        <w:tc>
          <w:tcPr>
            <w:tcW w:w="1660" w:type="dxa"/>
            <w:tcBorders>
              <w:top w:val="nil"/>
              <w:left w:val="nil"/>
              <w:bottom w:val="single" w:sz="4" w:space="0" w:color="FFFFFF"/>
              <w:right w:val="single" w:sz="4" w:space="0" w:color="FFFFFF"/>
            </w:tcBorders>
            <w:shd w:val="clear" w:color="000000" w:fill="75923C"/>
            <w:noWrap/>
            <w:vAlign w:val="center"/>
            <w:hideMark/>
          </w:tcPr>
          <w:p w:rsidR="00C678F5" w:rsidRPr="00C678F5" w:rsidRDefault="00C678F5" w:rsidP="00C678F5">
            <w:pPr>
              <w:spacing w:after="0" w:line="240" w:lineRule="auto"/>
              <w:jc w:val="center"/>
              <w:rPr>
                <w:rFonts w:ascii="Calibri" w:eastAsia="Times New Roman" w:hAnsi="Calibri" w:cs="Times New Roman"/>
                <w:color w:val="000000"/>
              </w:rPr>
            </w:pPr>
            <w:r w:rsidRPr="00C678F5">
              <w:rPr>
                <w:rFonts w:ascii="Calibri" w:eastAsia="Times New Roman" w:hAnsi="Calibri" w:cs="Times New Roman"/>
                <w:color w:val="000000"/>
              </w:rPr>
              <w:t>G</w:t>
            </w:r>
          </w:p>
        </w:tc>
        <w:tc>
          <w:tcPr>
            <w:tcW w:w="6000" w:type="dxa"/>
            <w:tcBorders>
              <w:top w:val="nil"/>
              <w:left w:val="nil"/>
              <w:bottom w:val="single" w:sz="4" w:space="0" w:color="FFFFFF"/>
              <w:right w:val="nil"/>
            </w:tcBorders>
            <w:shd w:val="clear" w:color="B8CCE4" w:fill="B8CCE4"/>
            <w:vAlign w:val="center"/>
            <w:hideMark/>
          </w:tcPr>
          <w:p w:rsidR="00C678F5" w:rsidRPr="00C678F5" w:rsidRDefault="00C678F5" w:rsidP="00C678F5">
            <w:pPr>
              <w:spacing w:after="0" w:line="240" w:lineRule="auto"/>
              <w:rPr>
                <w:rFonts w:ascii="Calibri" w:eastAsia="Times New Roman" w:hAnsi="Calibri" w:cs="Times New Roman"/>
                <w:color w:val="000000"/>
              </w:rPr>
            </w:pPr>
            <w:r w:rsidRPr="00C678F5">
              <w:rPr>
                <w:rFonts w:ascii="Calibri" w:eastAsia="Times New Roman" w:hAnsi="Calibri" w:cs="Times New Roman"/>
                <w:color w:val="000000"/>
              </w:rPr>
              <w:t>As a member of the Engineering Leadership Development Program at BAE Systems I have had a 9 month, inter-disciplinary domain training where I learn about many topics related to the core technology of BAE Systems in the Nashua Area.  This experience has rounded my education in signal processing, optics, electronic warfare, and mechanical analysis – which are topics that are outside my subject matter expertise.  Rotating within my current business area has also helped me interface with all types of engineers, and has proven extremely helpful in my current job rotation.</w:t>
            </w:r>
          </w:p>
        </w:tc>
      </w:tr>
      <w:tr w:rsidR="00C678F5" w:rsidRPr="00C678F5" w:rsidTr="00C678F5">
        <w:trPr>
          <w:trHeight w:val="1500"/>
        </w:trPr>
        <w:tc>
          <w:tcPr>
            <w:tcW w:w="2260" w:type="dxa"/>
            <w:tcBorders>
              <w:top w:val="nil"/>
              <w:left w:val="nil"/>
              <w:bottom w:val="single" w:sz="4" w:space="0" w:color="FFFFFF"/>
              <w:right w:val="single" w:sz="4" w:space="0" w:color="FFFFFF"/>
            </w:tcBorders>
            <w:shd w:val="clear" w:color="DBE5F1" w:fill="DBE5F1"/>
            <w:vAlign w:val="center"/>
            <w:hideMark/>
          </w:tcPr>
          <w:p w:rsidR="00C678F5" w:rsidRPr="00C678F5" w:rsidRDefault="00C678F5" w:rsidP="00C678F5">
            <w:pPr>
              <w:spacing w:after="0" w:line="240" w:lineRule="auto"/>
              <w:jc w:val="center"/>
              <w:rPr>
                <w:rFonts w:ascii="Calibri" w:eastAsia="Times New Roman" w:hAnsi="Calibri" w:cs="Times New Roman"/>
                <w:b/>
                <w:bCs/>
                <w:color w:val="000000"/>
              </w:rPr>
            </w:pPr>
            <w:r w:rsidRPr="00C678F5">
              <w:rPr>
                <w:rFonts w:ascii="Calibri" w:eastAsia="Times New Roman" w:hAnsi="Calibri" w:cs="Times New Roman"/>
                <w:b/>
                <w:bCs/>
                <w:color w:val="000000"/>
              </w:rPr>
              <w:t>Cost and Scheduling</w:t>
            </w:r>
            <w:r w:rsidRPr="00C678F5">
              <w:rPr>
                <w:rFonts w:ascii="Calibri" w:eastAsia="Times New Roman" w:hAnsi="Calibri" w:cs="Times New Roman"/>
                <w:b/>
                <w:bCs/>
                <w:color w:val="000000"/>
              </w:rPr>
              <w:br/>
              <w:t>Expertise</w:t>
            </w:r>
          </w:p>
        </w:tc>
        <w:tc>
          <w:tcPr>
            <w:tcW w:w="1660" w:type="dxa"/>
            <w:tcBorders>
              <w:top w:val="nil"/>
              <w:left w:val="nil"/>
              <w:bottom w:val="single" w:sz="4" w:space="0" w:color="FFFFFF"/>
              <w:right w:val="single" w:sz="4" w:space="0" w:color="FFFFFF"/>
            </w:tcBorders>
            <w:shd w:val="clear" w:color="000000" w:fill="FFC000"/>
            <w:noWrap/>
            <w:vAlign w:val="center"/>
            <w:hideMark/>
          </w:tcPr>
          <w:p w:rsidR="00C678F5" w:rsidRPr="00C678F5" w:rsidRDefault="00C678F5" w:rsidP="00C678F5">
            <w:pPr>
              <w:spacing w:after="0" w:line="240" w:lineRule="auto"/>
              <w:jc w:val="center"/>
              <w:rPr>
                <w:rFonts w:ascii="Calibri" w:eastAsia="Times New Roman" w:hAnsi="Calibri" w:cs="Times New Roman"/>
                <w:color w:val="000000"/>
              </w:rPr>
            </w:pPr>
            <w:r w:rsidRPr="00C678F5">
              <w:rPr>
                <w:rFonts w:ascii="Calibri" w:eastAsia="Times New Roman" w:hAnsi="Calibri" w:cs="Times New Roman"/>
                <w:color w:val="000000"/>
              </w:rPr>
              <w:t>Y</w:t>
            </w:r>
          </w:p>
        </w:tc>
        <w:tc>
          <w:tcPr>
            <w:tcW w:w="6000" w:type="dxa"/>
            <w:tcBorders>
              <w:top w:val="nil"/>
              <w:left w:val="nil"/>
              <w:bottom w:val="single" w:sz="4" w:space="0" w:color="FFFFFF"/>
              <w:right w:val="nil"/>
            </w:tcBorders>
            <w:shd w:val="clear" w:color="DBE5F1" w:fill="DBE5F1"/>
            <w:vAlign w:val="bottom"/>
            <w:hideMark/>
          </w:tcPr>
          <w:p w:rsidR="00C678F5" w:rsidRPr="00C678F5" w:rsidRDefault="00C678F5" w:rsidP="00C678F5">
            <w:pPr>
              <w:spacing w:after="0" w:line="240" w:lineRule="auto"/>
              <w:rPr>
                <w:rFonts w:ascii="Calibri" w:eastAsia="Times New Roman" w:hAnsi="Calibri" w:cs="Times New Roman"/>
                <w:color w:val="000000"/>
              </w:rPr>
            </w:pPr>
            <w:r w:rsidRPr="00C678F5">
              <w:rPr>
                <w:rFonts w:ascii="Calibri" w:eastAsia="Times New Roman" w:hAnsi="Calibri" w:cs="Times New Roman"/>
                <w:color w:val="000000"/>
              </w:rPr>
              <w:t>I am currently responsible for the schedule of my program, from my own team's perspective and for the customer.  I have had no experience with the cost associated, but plan to learn the inner workings of BAE Systems WBS (Work Breakdown Structures) in the very near future.</w:t>
            </w:r>
          </w:p>
        </w:tc>
      </w:tr>
      <w:tr w:rsidR="00C678F5" w:rsidRPr="00C678F5" w:rsidTr="00C678F5">
        <w:trPr>
          <w:trHeight w:val="1200"/>
        </w:trPr>
        <w:tc>
          <w:tcPr>
            <w:tcW w:w="2260" w:type="dxa"/>
            <w:tcBorders>
              <w:top w:val="nil"/>
              <w:left w:val="nil"/>
              <w:bottom w:val="single" w:sz="4" w:space="0" w:color="FFFFFF"/>
              <w:right w:val="single" w:sz="4" w:space="0" w:color="FFFFFF"/>
            </w:tcBorders>
            <w:shd w:val="clear" w:color="B8CCE4" w:fill="B8CCE4"/>
            <w:vAlign w:val="center"/>
            <w:hideMark/>
          </w:tcPr>
          <w:p w:rsidR="00C678F5" w:rsidRPr="00C678F5" w:rsidRDefault="00C678F5" w:rsidP="00C678F5">
            <w:pPr>
              <w:spacing w:after="0" w:line="240" w:lineRule="auto"/>
              <w:jc w:val="center"/>
              <w:rPr>
                <w:rFonts w:ascii="Calibri" w:eastAsia="Times New Roman" w:hAnsi="Calibri" w:cs="Times New Roman"/>
                <w:b/>
                <w:bCs/>
                <w:color w:val="000000"/>
              </w:rPr>
            </w:pPr>
            <w:r w:rsidRPr="00C678F5">
              <w:rPr>
                <w:rFonts w:ascii="Calibri" w:eastAsia="Times New Roman" w:hAnsi="Calibri" w:cs="Times New Roman"/>
                <w:b/>
                <w:bCs/>
                <w:color w:val="000000"/>
              </w:rPr>
              <w:t>Business Development</w:t>
            </w:r>
            <w:r w:rsidRPr="00C678F5">
              <w:rPr>
                <w:rFonts w:ascii="Calibri" w:eastAsia="Times New Roman" w:hAnsi="Calibri" w:cs="Times New Roman"/>
                <w:b/>
                <w:bCs/>
                <w:color w:val="000000"/>
              </w:rPr>
              <w:br/>
              <w:t>Expertise</w:t>
            </w:r>
          </w:p>
        </w:tc>
        <w:tc>
          <w:tcPr>
            <w:tcW w:w="1660" w:type="dxa"/>
            <w:tcBorders>
              <w:top w:val="nil"/>
              <w:left w:val="nil"/>
              <w:bottom w:val="single" w:sz="4" w:space="0" w:color="FFFFFF"/>
              <w:right w:val="single" w:sz="4" w:space="0" w:color="FFFFFF"/>
            </w:tcBorders>
            <w:shd w:val="clear" w:color="000000" w:fill="C00000"/>
            <w:noWrap/>
            <w:vAlign w:val="center"/>
            <w:hideMark/>
          </w:tcPr>
          <w:p w:rsidR="00C678F5" w:rsidRPr="00C678F5" w:rsidRDefault="00C678F5" w:rsidP="00C678F5">
            <w:pPr>
              <w:spacing w:after="0" w:line="240" w:lineRule="auto"/>
              <w:jc w:val="center"/>
              <w:rPr>
                <w:rFonts w:ascii="Calibri" w:eastAsia="Times New Roman" w:hAnsi="Calibri" w:cs="Times New Roman"/>
                <w:color w:val="000000"/>
              </w:rPr>
            </w:pPr>
            <w:r w:rsidRPr="00C678F5">
              <w:rPr>
                <w:rFonts w:ascii="Calibri" w:eastAsia="Times New Roman" w:hAnsi="Calibri" w:cs="Times New Roman"/>
                <w:color w:val="000000"/>
              </w:rPr>
              <w:t>R</w:t>
            </w:r>
          </w:p>
        </w:tc>
        <w:tc>
          <w:tcPr>
            <w:tcW w:w="6000" w:type="dxa"/>
            <w:tcBorders>
              <w:top w:val="nil"/>
              <w:left w:val="nil"/>
              <w:bottom w:val="single" w:sz="4" w:space="0" w:color="FFFFFF"/>
              <w:right w:val="nil"/>
            </w:tcBorders>
            <w:shd w:val="clear" w:color="B8CCE4" w:fill="B8CCE4"/>
            <w:vAlign w:val="bottom"/>
            <w:hideMark/>
          </w:tcPr>
          <w:p w:rsidR="00C678F5" w:rsidRPr="00C678F5" w:rsidRDefault="00C678F5" w:rsidP="00C678F5">
            <w:pPr>
              <w:spacing w:after="0" w:line="240" w:lineRule="auto"/>
              <w:rPr>
                <w:rFonts w:ascii="Calibri" w:eastAsia="Times New Roman" w:hAnsi="Calibri" w:cs="Times New Roman"/>
                <w:color w:val="000000"/>
              </w:rPr>
            </w:pPr>
            <w:r w:rsidRPr="00C678F5">
              <w:rPr>
                <w:rFonts w:ascii="Calibri" w:eastAsia="Times New Roman" w:hAnsi="Calibri" w:cs="Times New Roman"/>
                <w:color w:val="000000"/>
              </w:rPr>
              <w:t>I have yet to experience full company Business Development, including the capture process and all upfront competitive analysis that needs to be done in order to address Requests for Proposals (RFP).</w:t>
            </w:r>
          </w:p>
        </w:tc>
      </w:tr>
      <w:tr w:rsidR="00C678F5" w:rsidRPr="00C678F5" w:rsidTr="00C678F5">
        <w:trPr>
          <w:trHeight w:val="1500"/>
        </w:trPr>
        <w:tc>
          <w:tcPr>
            <w:tcW w:w="2260" w:type="dxa"/>
            <w:tcBorders>
              <w:top w:val="nil"/>
              <w:left w:val="nil"/>
              <w:bottom w:val="single" w:sz="4" w:space="0" w:color="FFFFFF"/>
              <w:right w:val="single" w:sz="4" w:space="0" w:color="FFFFFF"/>
            </w:tcBorders>
            <w:shd w:val="clear" w:color="DBE5F1" w:fill="DBE5F1"/>
            <w:noWrap/>
            <w:vAlign w:val="center"/>
            <w:hideMark/>
          </w:tcPr>
          <w:p w:rsidR="00C678F5" w:rsidRPr="00C678F5" w:rsidRDefault="00C678F5" w:rsidP="00C678F5">
            <w:pPr>
              <w:spacing w:after="0" w:line="240" w:lineRule="auto"/>
              <w:jc w:val="center"/>
              <w:rPr>
                <w:rFonts w:ascii="Calibri" w:eastAsia="Times New Roman" w:hAnsi="Calibri" w:cs="Times New Roman"/>
                <w:b/>
                <w:bCs/>
                <w:color w:val="000000"/>
              </w:rPr>
            </w:pPr>
            <w:r w:rsidRPr="00C678F5">
              <w:rPr>
                <w:rFonts w:ascii="Calibri" w:eastAsia="Times New Roman" w:hAnsi="Calibri" w:cs="Times New Roman"/>
                <w:b/>
                <w:bCs/>
                <w:color w:val="000000"/>
              </w:rPr>
              <w:t>Risk</w:t>
            </w:r>
          </w:p>
        </w:tc>
        <w:tc>
          <w:tcPr>
            <w:tcW w:w="1660" w:type="dxa"/>
            <w:tcBorders>
              <w:top w:val="nil"/>
              <w:left w:val="nil"/>
              <w:bottom w:val="single" w:sz="4" w:space="0" w:color="FFFFFF"/>
              <w:right w:val="single" w:sz="4" w:space="0" w:color="FFFFFF"/>
            </w:tcBorders>
            <w:shd w:val="clear" w:color="000000" w:fill="FFC000"/>
            <w:noWrap/>
            <w:vAlign w:val="center"/>
            <w:hideMark/>
          </w:tcPr>
          <w:p w:rsidR="00C678F5" w:rsidRPr="00C678F5" w:rsidRDefault="00C678F5" w:rsidP="00C678F5">
            <w:pPr>
              <w:spacing w:after="0" w:line="240" w:lineRule="auto"/>
              <w:jc w:val="center"/>
              <w:rPr>
                <w:rFonts w:ascii="Calibri" w:eastAsia="Times New Roman" w:hAnsi="Calibri" w:cs="Times New Roman"/>
                <w:color w:val="000000"/>
              </w:rPr>
            </w:pPr>
            <w:r w:rsidRPr="00C678F5">
              <w:rPr>
                <w:rFonts w:ascii="Calibri" w:eastAsia="Times New Roman" w:hAnsi="Calibri" w:cs="Times New Roman"/>
                <w:color w:val="000000"/>
              </w:rPr>
              <w:t>Y</w:t>
            </w:r>
          </w:p>
        </w:tc>
        <w:tc>
          <w:tcPr>
            <w:tcW w:w="6000" w:type="dxa"/>
            <w:tcBorders>
              <w:top w:val="nil"/>
              <w:left w:val="nil"/>
              <w:bottom w:val="single" w:sz="4" w:space="0" w:color="FFFFFF"/>
              <w:right w:val="nil"/>
            </w:tcBorders>
            <w:shd w:val="clear" w:color="DBE5F1" w:fill="DBE5F1"/>
            <w:vAlign w:val="bottom"/>
            <w:hideMark/>
          </w:tcPr>
          <w:p w:rsidR="00C678F5" w:rsidRPr="00C678F5" w:rsidRDefault="00C678F5" w:rsidP="00C678F5">
            <w:pPr>
              <w:spacing w:after="0" w:line="240" w:lineRule="auto"/>
              <w:rPr>
                <w:rFonts w:ascii="Calibri" w:eastAsia="Times New Roman" w:hAnsi="Calibri" w:cs="Times New Roman"/>
                <w:color w:val="000000"/>
              </w:rPr>
            </w:pPr>
            <w:r w:rsidRPr="00C678F5">
              <w:rPr>
                <w:rFonts w:ascii="Calibri" w:eastAsia="Times New Roman" w:hAnsi="Calibri" w:cs="Times New Roman"/>
                <w:color w:val="000000"/>
              </w:rPr>
              <w:t>I have had a good deal of risk management experience on my current program, but only from a schedule perspective.  Positive outcome of the choices I've made to date will help foster trust with program management, which will give me experience in risk mitigation and management.</w:t>
            </w:r>
          </w:p>
        </w:tc>
      </w:tr>
      <w:tr w:rsidR="00C678F5" w:rsidRPr="00C678F5" w:rsidTr="00C678F5">
        <w:trPr>
          <w:trHeight w:val="1500"/>
        </w:trPr>
        <w:tc>
          <w:tcPr>
            <w:tcW w:w="2260" w:type="dxa"/>
            <w:tcBorders>
              <w:top w:val="nil"/>
              <w:left w:val="nil"/>
              <w:bottom w:val="single" w:sz="4" w:space="0" w:color="FFFFFF"/>
              <w:right w:val="single" w:sz="4" w:space="0" w:color="FFFFFF"/>
            </w:tcBorders>
            <w:shd w:val="clear" w:color="B8CCE4" w:fill="B8CCE4"/>
            <w:noWrap/>
            <w:vAlign w:val="center"/>
            <w:hideMark/>
          </w:tcPr>
          <w:p w:rsidR="00C678F5" w:rsidRPr="00C678F5" w:rsidRDefault="00C678F5" w:rsidP="00C678F5">
            <w:pPr>
              <w:spacing w:after="0" w:line="240" w:lineRule="auto"/>
              <w:jc w:val="center"/>
              <w:rPr>
                <w:rFonts w:ascii="Calibri" w:eastAsia="Times New Roman" w:hAnsi="Calibri" w:cs="Times New Roman"/>
                <w:b/>
                <w:bCs/>
                <w:color w:val="000000"/>
              </w:rPr>
            </w:pPr>
            <w:r w:rsidRPr="00C678F5">
              <w:rPr>
                <w:rFonts w:ascii="Calibri" w:eastAsia="Times New Roman" w:hAnsi="Calibri" w:cs="Times New Roman"/>
                <w:b/>
                <w:bCs/>
                <w:color w:val="000000"/>
              </w:rPr>
              <w:t>Big Picture Thinker</w:t>
            </w:r>
          </w:p>
        </w:tc>
        <w:tc>
          <w:tcPr>
            <w:tcW w:w="1660" w:type="dxa"/>
            <w:tcBorders>
              <w:top w:val="nil"/>
              <w:left w:val="nil"/>
              <w:bottom w:val="single" w:sz="4" w:space="0" w:color="FFFFFF"/>
              <w:right w:val="single" w:sz="4" w:space="0" w:color="FFFFFF"/>
            </w:tcBorders>
            <w:shd w:val="clear" w:color="000000" w:fill="75923C"/>
            <w:noWrap/>
            <w:vAlign w:val="center"/>
            <w:hideMark/>
          </w:tcPr>
          <w:p w:rsidR="00C678F5" w:rsidRPr="00C678F5" w:rsidRDefault="00C678F5" w:rsidP="00C678F5">
            <w:pPr>
              <w:spacing w:after="0" w:line="240" w:lineRule="auto"/>
              <w:jc w:val="center"/>
              <w:rPr>
                <w:rFonts w:ascii="Calibri" w:eastAsia="Times New Roman" w:hAnsi="Calibri" w:cs="Times New Roman"/>
                <w:color w:val="000000"/>
              </w:rPr>
            </w:pPr>
            <w:r w:rsidRPr="00C678F5">
              <w:rPr>
                <w:rFonts w:ascii="Calibri" w:eastAsia="Times New Roman" w:hAnsi="Calibri" w:cs="Times New Roman"/>
                <w:color w:val="000000"/>
              </w:rPr>
              <w:t>G</w:t>
            </w:r>
          </w:p>
        </w:tc>
        <w:tc>
          <w:tcPr>
            <w:tcW w:w="6000" w:type="dxa"/>
            <w:tcBorders>
              <w:top w:val="nil"/>
              <w:left w:val="nil"/>
              <w:bottom w:val="single" w:sz="4" w:space="0" w:color="FFFFFF"/>
              <w:right w:val="nil"/>
            </w:tcBorders>
            <w:shd w:val="clear" w:color="B8CCE4" w:fill="B8CCE4"/>
            <w:vAlign w:val="bottom"/>
            <w:hideMark/>
          </w:tcPr>
          <w:p w:rsidR="00C678F5" w:rsidRPr="00C678F5" w:rsidRDefault="00C678F5" w:rsidP="00C678F5">
            <w:pPr>
              <w:spacing w:after="0" w:line="240" w:lineRule="auto"/>
              <w:rPr>
                <w:rFonts w:ascii="Calibri" w:eastAsia="Times New Roman" w:hAnsi="Calibri" w:cs="Times New Roman"/>
                <w:color w:val="000000"/>
              </w:rPr>
            </w:pPr>
            <w:r w:rsidRPr="00C678F5">
              <w:rPr>
                <w:rFonts w:ascii="Calibri" w:eastAsia="Times New Roman" w:hAnsi="Calibri" w:cs="Times New Roman"/>
                <w:color w:val="000000"/>
              </w:rPr>
              <w:t>The scope of my current program and the interdepen</w:t>
            </w:r>
            <w:r>
              <w:rPr>
                <w:rFonts w:ascii="Calibri" w:eastAsia="Times New Roman" w:hAnsi="Calibri" w:cs="Times New Roman"/>
                <w:color w:val="000000"/>
              </w:rPr>
              <w:t>den</w:t>
            </w:r>
            <w:r w:rsidRPr="00C678F5">
              <w:rPr>
                <w:rFonts w:ascii="Calibri" w:eastAsia="Times New Roman" w:hAnsi="Calibri" w:cs="Times New Roman"/>
                <w:color w:val="000000"/>
              </w:rPr>
              <w:t>cies which currently exist ask me to ALWAYS be thinking ahead into the future.  An example of a question I constantly ask myself is: "How will this software implementation or requirements change affect our future software baselines?"</w:t>
            </w:r>
          </w:p>
        </w:tc>
      </w:tr>
      <w:tr w:rsidR="00C678F5" w:rsidRPr="00C678F5" w:rsidTr="00C678F5">
        <w:trPr>
          <w:trHeight w:val="1500"/>
        </w:trPr>
        <w:tc>
          <w:tcPr>
            <w:tcW w:w="2260" w:type="dxa"/>
            <w:tcBorders>
              <w:top w:val="nil"/>
              <w:left w:val="nil"/>
              <w:bottom w:val="nil"/>
              <w:right w:val="single" w:sz="4" w:space="0" w:color="FFFFFF"/>
            </w:tcBorders>
            <w:shd w:val="clear" w:color="DBE5F1" w:fill="DBE5F1"/>
            <w:vAlign w:val="center"/>
            <w:hideMark/>
          </w:tcPr>
          <w:p w:rsidR="00C678F5" w:rsidRPr="00C678F5" w:rsidRDefault="00C678F5" w:rsidP="00C678F5">
            <w:pPr>
              <w:spacing w:after="0" w:line="240" w:lineRule="auto"/>
              <w:jc w:val="center"/>
              <w:rPr>
                <w:rFonts w:ascii="Calibri" w:eastAsia="Times New Roman" w:hAnsi="Calibri" w:cs="Times New Roman"/>
                <w:b/>
                <w:bCs/>
                <w:color w:val="000000"/>
              </w:rPr>
            </w:pPr>
            <w:r w:rsidRPr="00C678F5">
              <w:rPr>
                <w:rFonts w:ascii="Calibri" w:eastAsia="Times New Roman" w:hAnsi="Calibri" w:cs="Times New Roman"/>
                <w:b/>
                <w:bCs/>
                <w:color w:val="000000"/>
              </w:rPr>
              <w:t>Organization Skill /</w:t>
            </w:r>
            <w:r w:rsidRPr="00C678F5">
              <w:rPr>
                <w:rFonts w:ascii="Calibri" w:eastAsia="Times New Roman" w:hAnsi="Calibri" w:cs="Times New Roman"/>
                <w:b/>
                <w:bCs/>
                <w:color w:val="000000"/>
              </w:rPr>
              <w:br/>
              <w:t>State of Mind</w:t>
            </w:r>
          </w:p>
        </w:tc>
        <w:tc>
          <w:tcPr>
            <w:tcW w:w="1660" w:type="dxa"/>
            <w:tcBorders>
              <w:top w:val="nil"/>
              <w:left w:val="nil"/>
              <w:bottom w:val="nil"/>
              <w:right w:val="single" w:sz="4" w:space="0" w:color="FFFFFF"/>
            </w:tcBorders>
            <w:shd w:val="clear" w:color="000000" w:fill="75923C"/>
            <w:noWrap/>
            <w:vAlign w:val="center"/>
            <w:hideMark/>
          </w:tcPr>
          <w:p w:rsidR="00C678F5" w:rsidRPr="00C678F5" w:rsidRDefault="00C678F5" w:rsidP="00C678F5">
            <w:pPr>
              <w:spacing w:after="0" w:line="240" w:lineRule="auto"/>
              <w:jc w:val="center"/>
              <w:rPr>
                <w:rFonts w:ascii="Calibri" w:eastAsia="Times New Roman" w:hAnsi="Calibri" w:cs="Times New Roman"/>
                <w:color w:val="000000"/>
              </w:rPr>
            </w:pPr>
            <w:r w:rsidRPr="00C678F5">
              <w:rPr>
                <w:rFonts w:ascii="Calibri" w:eastAsia="Times New Roman" w:hAnsi="Calibri" w:cs="Times New Roman"/>
                <w:color w:val="000000"/>
              </w:rPr>
              <w:t>G</w:t>
            </w:r>
          </w:p>
        </w:tc>
        <w:tc>
          <w:tcPr>
            <w:tcW w:w="6000" w:type="dxa"/>
            <w:tcBorders>
              <w:top w:val="nil"/>
              <w:left w:val="nil"/>
              <w:bottom w:val="nil"/>
              <w:right w:val="nil"/>
            </w:tcBorders>
            <w:shd w:val="clear" w:color="DBE5F1" w:fill="DBE5F1"/>
            <w:vAlign w:val="bottom"/>
            <w:hideMark/>
          </w:tcPr>
          <w:p w:rsidR="00C678F5" w:rsidRPr="00C678F5" w:rsidRDefault="00C678F5" w:rsidP="00C678F5">
            <w:pPr>
              <w:spacing w:after="0" w:line="240" w:lineRule="auto"/>
              <w:rPr>
                <w:rFonts w:ascii="Calibri" w:eastAsia="Times New Roman" w:hAnsi="Calibri" w:cs="Times New Roman"/>
                <w:color w:val="000000"/>
              </w:rPr>
            </w:pPr>
            <w:r w:rsidRPr="00C678F5">
              <w:rPr>
                <w:rFonts w:ascii="Calibri" w:eastAsia="Times New Roman" w:hAnsi="Calibri" w:cs="Times New Roman"/>
                <w:color w:val="000000"/>
              </w:rPr>
              <w:t>I consider myself a very organized person.  It's important to be able to organize thoughts and convey messages.  Being positive even when things may not be is a value skill that I work hard to perfect every day, especially when I have a team of 6 individuals looking to me for tasking each and every day.</w:t>
            </w:r>
          </w:p>
        </w:tc>
      </w:tr>
    </w:tbl>
    <w:p w:rsidR="00C678F5" w:rsidRDefault="00C678F5" w:rsidP="00C678F5">
      <w:pPr>
        <w:jc w:val="both"/>
      </w:pPr>
    </w:p>
    <w:sectPr w:rsidR="00C678F5" w:rsidSect="0085783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cott Doremus" w:date="2011-02-19T12:45:00Z" w:initials="SD">
    <w:p w:rsidR="00106981" w:rsidRDefault="00106981">
      <w:pPr>
        <w:pStyle w:val="CommentText"/>
      </w:pPr>
      <w:r>
        <w:rPr>
          <w:rStyle w:val="CommentReference"/>
        </w:rPr>
        <w:annotationRef/>
      </w:r>
      <w:r>
        <w:t>Funny spell checker didn’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838"/>
    <w:rsid w:val="0000513B"/>
    <w:rsid w:val="00050010"/>
    <w:rsid w:val="000C5E25"/>
    <w:rsid w:val="000F671D"/>
    <w:rsid w:val="00106981"/>
    <w:rsid w:val="002B31CA"/>
    <w:rsid w:val="0032184A"/>
    <w:rsid w:val="003921EA"/>
    <w:rsid w:val="003E52BD"/>
    <w:rsid w:val="00857838"/>
    <w:rsid w:val="009011F6"/>
    <w:rsid w:val="0095325D"/>
    <w:rsid w:val="009B38AE"/>
    <w:rsid w:val="00B0070F"/>
    <w:rsid w:val="00B534B2"/>
    <w:rsid w:val="00C678F5"/>
    <w:rsid w:val="00D0566F"/>
    <w:rsid w:val="00EB3DF1"/>
    <w:rsid w:val="00F13EB6"/>
    <w:rsid w:val="00F543EB"/>
    <w:rsid w:val="00F73DD9"/>
    <w:rsid w:val="00FF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838"/>
    <w:rPr>
      <w:rFonts w:ascii="Tahoma" w:hAnsi="Tahoma" w:cs="Tahoma"/>
      <w:sz w:val="16"/>
      <w:szCs w:val="16"/>
    </w:rPr>
  </w:style>
  <w:style w:type="paragraph" w:styleId="NoSpacing">
    <w:name w:val="No Spacing"/>
    <w:link w:val="NoSpacingChar"/>
    <w:uiPriority w:val="1"/>
    <w:qFormat/>
    <w:rsid w:val="00857838"/>
    <w:pPr>
      <w:spacing w:after="0" w:line="240" w:lineRule="auto"/>
    </w:pPr>
  </w:style>
  <w:style w:type="character" w:customStyle="1" w:styleId="NoSpacingChar">
    <w:name w:val="No Spacing Char"/>
    <w:basedOn w:val="DefaultParagraphFont"/>
    <w:link w:val="NoSpacing"/>
    <w:uiPriority w:val="1"/>
    <w:rsid w:val="00857838"/>
    <w:rPr>
      <w:rFonts w:eastAsiaTheme="minorEastAsia"/>
    </w:rPr>
  </w:style>
  <w:style w:type="paragraph" w:customStyle="1" w:styleId="DecimalAligned">
    <w:name w:val="Decimal Aligned"/>
    <w:basedOn w:val="Normal"/>
    <w:uiPriority w:val="40"/>
    <w:qFormat/>
    <w:rsid w:val="00F13EB6"/>
    <w:pPr>
      <w:tabs>
        <w:tab w:val="decimal" w:pos="360"/>
      </w:tabs>
    </w:pPr>
  </w:style>
  <w:style w:type="paragraph" w:styleId="FootnoteText">
    <w:name w:val="footnote text"/>
    <w:basedOn w:val="Normal"/>
    <w:link w:val="FootnoteTextChar"/>
    <w:uiPriority w:val="99"/>
    <w:unhideWhenUsed/>
    <w:rsid w:val="00F13EB6"/>
    <w:pPr>
      <w:spacing w:after="0" w:line="240" w:lineRule="auto"/>
    </w:pPr>
    <w:rPr>
      <w:sz w:val="20"/>
      <w:szCs w:val="20"/>
    </w:rPr>
  </w:style>
  <w:style w:type="character" w:customStyle="1" w:styleId="FootnoteTextChar">
    <w:name w:val="Footnote Text Char"/>
    <w:basedOn w:val="DefaultParagraphFont"/>
    <w:link w:val="FootnoteText"/>
    <w:uiPriority w:val="99"/>
    <w:rsid w:val="00F13EB6"/>
    <w:rPr>
      <w:rFonts w:eastAsiaTheme="minorEastAsia"/>
      <w:sz w:val="20"/>
      <w:szCs w:val="20"/>
    </w:rPr>
  </w:style>
  <w:style w:type="character" w:styleId="SubtleEmphasis">
    <w:name w:val="Subtle Emphasis"/>
    <w:basedOn w:val="DefaultParagraphFont"/>
    <w:uiPriority w:val="19"/>
    <w:qFormat/>
    <w:rsid w:val="00F13EB6"/>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F13EB6"/>
    <w:pPr>
      <w:spacing w:after="0" w:line="240" w:lineRule="auto"/>
    </w:pPr>
    <w:rPr>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106981"/>
    <w:rPr>
      <w:sz w:val="16"/>
      <w:szCs w:val="16"/>
    </w:rPr>
  </w:style>
  <w:style w:type="paragraph" w:styleId="CommentText">
    <w:name w:val="annotation text"/>
    <w:basedOn w:val="Normal"/>
    <w:link w:val="CommentTextChar"/>
    <w:uiPriority w:val="99"/>
    <w:semiHidden/>
    <w:unhideWhenUsed/>
    <w:rsid w:val="00106981"/>
    <w:pPr>
      <w:spacing w:line="240" w:lineRule="auto"/>
    </w:pPr>
    <w:rPr>
      <w:sz w:val="20"/>
      <w:szCs w:val="20"/>
    </w:rPr>
  </w:style>
  <w:style w:type="character" w:customStyle="1" w:styleId="CommentTextChar">
    <w:name w:val="Comment Text Char"/>
    <w:basedOn w:val="DefaultParagraphFont"/>
    <w:link w:val="CommentText"/>
    <w:uiPriority w:val="99"/>
    <w:semiHidden/>
    <w:rsid w:val="00106981"/>
    <w:rPr>
      <w:sz w:val="20"/>
      <w:szCs w:val="20"/>
    </w:rPr>
  </w:style>
  <w:style w:type="paragraph" w:styleId="CommentSubject">
    <w:name w:val="annotation subject"/>
    <w:basedOn w:val="CommentText"/>
    <w:next w:val="CommentText"/>
    <w:link w:val="CommentSubjectChar"/>
    <w:uiPriority w:val="99"/>
    <w:semiHidden/>
    <w:unhideWhenUsed/>
    <w:rsid w:val="00106981"/>
    <w:rPr>
      <w:b/>
      <w:bCs/>
    </w:rPr>
  </w:style>
  <w:style w:type="character" w:customStyle="1" w:styleId="CommentSubjectChar">
    <w:name w:val="Comment Subject Char"/>
    <w:basedOn w:val="CommentTextChar"/>
    <w:link w:val="CommentSubject"/>
    <w:uiPriority w:val="99"/>
    <w:semiHidden/>
    <w:rsid w:val="0010698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838"/>
    <w:rPr>
      <w:rFonts w:ascii="Tahoma" w:hAnsi="Tahoma" w:cs="Tahoma"/>
      <w:sz w:val="16"/>
      <w:szCs w:val="16"/>
    </w:rPr>
  </w:style>
  <w:style w:type="paragraph" w:styleId="NoSpacing">
    <w:name w:val="No Spacing"/>
    <w:link w:val="NoSpacingChar"/>
    <w:uiPriority w:val="1"/>
    <w:qFormat/>
    <w:rsid w:val="00857838"/>
    <w:pPr>
      <w:spacing w:after="0" w:line="240" w:lineRule="auto"/>
    </w:pPr>
  </w:style>
  <w:style w:type="character" w:customStyle="1" w:styleId="NoSpacingChar">
    <w:name w:val="No Spacing Char"/>
    <w:basedOn w:val="DefaultParagraphFont"/>
    <w:link w:val="NoSpacing"/>
    <w:uiPriority w:val="1"/>
    <w:rsid w:val="00857838"/>
    <w:rPr>
      <w:rFonts w:eastAsiaTheme="minorEastAsia"/>
    </w:rPr>
  </w:style>
  <w:style w:type="paragraph" w:customStyle="1" w:styleId="DecimalAligned">
    <w:name w:val="Decimal Aligned"/>
    <w:basedOn w:val="Normal"/>
    <w:uiPriority w:val="40"/>
    <w:qFormat/>
    <w:rsid w:val="00F13EB6"/>
    <w:pPr>
      <w:tabs>
        <w:tab w:val="decimal" w:pos="360"/>
      </w:tabs>
    </w:pPr>
  </w:style>
  <w:style w:type="paragraph" w:styleId="FootnoteText">
    <w:name w:val="footnote text"/>
    <w:basedOn w:val="Normal"/>
    <w:link w:val="FootnoteTextChar"/>
    <w:uiPriority w:val="99"/>
    <w:unhideWhenUsed/>
    <w:rsid w:val="00F13EB6"/>
    <w:pPr>
      <w:spacing w:after="0" w:line="240" w:lineRule="auto"/>
    </w:pPr>
    <w:rPr>
      <w:sz w:val="20"/>
      <w:szCs w:val="20"/>
    </w:rPr>
  </w:style>
  <w:style w:type="character" w:customStyle="1" w:styleId="FootnoteTextChar">
    <w:name w:val="Footnote Text Char"/>
    <w:basedOn w:val="DefaultParagraphFont"/>
    <w:link w:val="FootnoteText"/>
    <w:uiPriority w:val="99"/>
    <w:rsid w:val="00F13EB6"/>
    <w:rPr>
      <w:rFonts w:eastAsiaTheme="minorEastAsia"/>
      <w:sz w:val="20"/>
      <w:szCs w:val="20"/>
    </w:rPr>
  </w:style>
  <w:style w:type="character" w:styleId="SubtleEmphasis">
    <w:name w:val="Subtle Emphasis"/>
    <w:basedOn w:val="DefaultParagraphFont"/>
    <w:uiPriority w:val="19"/>
    <w:qFormat/>
    <w:rsid w:val="00F13EB6"/>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F13EB6"/>
    <w:pPr>
      <w:spacing w:after="0" w:line="240" w:lineRule="auto"/>
    </w:pPr>
    <w:rPr>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106981"/>
    <w:rPr>
      <w:sz w:val="16"/>
      <w:szCs w:val="16"/>
    </w:rPr>
  </w:style>
  <w:style w:type="paragraph" w:styleId="CommentText">
    <w:name w:val="annotation text"/>
    <w:basedOn w:val="Normal"/>
    <w:link w:val="CommentTextChar"/>
    <w:uiPriority w:val="99"/>
    <w:semiHidden/>
    <w:unhideWhenUsed/>
    <w:rsid w:val="00106981"/>
    <w:pPr>
      <w:spacing w:line="240" w:lineRule="auto"/>
    </w:pPr>
    <w:rPr>
      <w:sz w:val="20"/>
      <w:szCs w:val="20"/>
    </w:rPr>
  </w:style>
  <w:style w:type="character" w:customStyle="1" w:styleId="CommentTextChar">
    <w:name w:val="Comment Text Char"/>
    <w:basedOn w:val="DefaultParagraphFont"/>
    <w:link w:val="CommentText"/>
    <w:uiPriority w:val="99"/>
    <w:semiHidden/>
    <w:rsid w:val="00106981"/>
    <w:rPr>
      <w:sz w:val="20"/>
      <w:szCs w:val="20"/>
    </w:rPr>
  </w:style>
  <w:style w:type="paragraph" w:styleId="CommentSubject">
    <w:name w:val="annotation subject"/>
    <w:basedOn w:val="CommentText"/>
    <w:next w:val="CommentText"/>
    <w:link w:val="CommentSubjectChar"/>
    <w:uiPriority w:val="99"/>
    <w:semiHidden/>
    <w:unhideWhenUsed/>
    <w:rsid w:val="00106981"/>
    <w:rPr>
      <w:b/>
      <w:bCs/>
    </w:rPr>
  </w:style>
  <w:style w:type="character" w:customStyle="1" w:styleId="CommentSubjectChar">
    <w:name w:val="Comment Subject Char"/>
    <w:basedOn w:val="CommentTextChar"/>
    <w:link w:val="CommentSubject"/>
    <w:uiPriority w:val="99"/>
    <w:semiHidden/>
    <w:rsid w:val="001069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39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3585A2D16842A697BF339F4F230556"/>
        <w:category>
          <w:name w:val="General"/>
          <w:gallery w:val="placeholder"/>
        </w:category>
        <w:types>
          <w:type w:val="bbPlcHdr"/>
        </w:types>
        <w:behaviors>
          <w:behavior w:val="content"/>
        </w:behaviors>
        <w:guid w:val="{E38B206A-75FC-4A25-B4C6-F11B4A836B35}"/>
      </w:docPartPr>
      <w:docPartBody>
        <w:p w:rsidR="007B7054" w:rsidRDefault="00307BE8" w:rsidP="00307BE8">
          <w:pPr>
            <w:pStyle w:val="473585A2D16842A697BF339F4F230556"/>
          </w:pPr>
          <w:r>
            <w:rPr>
              <w:b/>
              <w:bCs/>
              <w:color w:val="808080" w:themeColor="text1" w:themeTint="7F"/>
              <w:sz w:val="32"/>
              <w:szCs w:val="32"/>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07BE8"/>
    <w:rsid w:val="00307BE8"/>
    <w:rsid w:val="004D7195"/>
    <w:rsid w:val="007B7054"/>
    <w:rsid w:val="00CD0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4BD5A0973E47BA911B69CF7B86E70F">
    <w:name w:val="BF4BD5A0973E47BA911B69CF7B86E70F"/>
    <w:rsid w:val="00307BE8"/>
  </w:style>
  <w:style w:type="paragraph" w:customStyle="1" w:styleId="DAD41F3B4E17437585896A42D90372B5">
    <w:name w:val="DAD41F3B4E17437585896A42D90372B5"/>
    <w:rsid w:val="00307BE8"/>
  </w:style>
  <w:style w:type="paragraph" w:customStyle="1" w:styleId="73DB7B0B433A426D9F9F6B2F81544FD0">
    <w:name w:val="73DB7B0B433A426D9F9F6B2F81544FD0"/>
    <w:rsid w:val="00307BE8"/>
  </w:style>
  <w:style w:type="paragraph" w:customStyle="1" w:styleId="D320B0FAAF0C4110AA5274372E5A9E8B">
    <w:name w:val="D320B0FAAF0C4110AA5274372E5A9E8B"/>
    <w:rsid w:val="00307BE8"/>
  </w:style>
  <w:style w:type="paragraph" w:customStyle="1" w:styleId="8844DBA80B1644908DE3091F7D231234">
    <w:name w:val="8844DBA80B1644908DE3091F7D231234"/>
    <w:rsid w:val="00307BE8"/>
  </w:style>
  <w:style w:type="paragraph" w:customStyle="1" w:styleId="F32723CCF6D4427BAD0D9DE1EE2CF7E4">
    <w:name w:val="F32723CCF6D4427BAD0D9DE1EE2CF7E4"/>
    <w:rsid w:val="00307BE8"/>
  </w:style>
  <w:style w:type="paragraph" w:customStyle="1" w:styleId="35271392B621484C87A6D001FDCAABC9">
    <w:name w:val="35271392B621484C87A6D001FDCAABC9"/>
    <w:rsid w:val="00307BE8"/>
  </w:style>
  <w:style w:type="paragraph" w:customStyle="1" w:styleId="6B6F1E1C74F24A6B9A04E6CD3377FC0B">
    <w:name w:val="6B6F1E1C74F24A6B9A04E6CD3377FC0B"/>
    <w:rsid w:val="00307BE8"/>
  </w:style>
  <w:style w:type="paragraph" w:customStyle="1" w:styleId="8F5C4754C71441EE8C3F45BD45F57DCB">
    <w:name w:val="8F5C4754C71441EE8C3F45BD45F57DCB"/>
    <w:rsid w:val="00307BE8"/>
  </w:style>
  <w:style w:type="paragraph" w:customStyle="1" w:styleId="C98C408494C2459DBEE11B48C2751C7F">
    <w:name w:val="C98C408494C2459DBEE11B48C2751C7F"/>
    <w:rsid w:val="00307BE8"/>
  </w:style>
  <w:style w:type="paragraph" w:customStyle="1" w:styleId="0A09BB5D46E9435E88BC49347DED4320">
    <w:name w:val="0A09BB5D46E9435E88BC49347DED4320"/>
    <w:rsid w:val="00307BE8"/>
  </w:style>
  <w:style w:type="paragraph" w:customStyle="1" w:styleId="145668177141468D9B3BDAAE325FD9A0">
    <w:name w:val="145668177141468D9B3BDAAE325FD9A0"/>
    <w:rsid w:val="00307BE8"/>
  </w:style>
  <w:style w:type="paragraph" w:customStyle="1" w:styleId="3CC45732A1484DF0BCB26EDF6F92F10D">
    <w:name w:val="3CC45732A1484DF0BCB26EDF6F92F10D"/>
    <w:rsid w:val="00307BE8"/>
  </w:style>
  <w:style w:type="paragraph" w:customStyle="1" w:styleId="98CA979A67474F579FD4520942B57F66">
    <w:name w:val="98CA979A67474F579FD4520942B57F66"/>
    <w:rsid w:val="00307BE8"/>
  </w:style>
  <w:style w:type="paragraph" w:customStyle="1" w:styleId="FD274349AC434917A5A38A3EBE6B4A49">
    <w:name w:val="FD274349AC434917A5A38A3EBE6B4A49"/>
    <w:rsid w:val="00307BE8"/>
  </w:style>
  <w:style w:type="paragraph" w:customStyle="1" w:styleId="CF59EB44F72A4FFDAABFF9679C17C700">
    <w:name w:val="CF59EB44F72A4FFDAABFF9679C17C700"/>
    <w:rsid w:val="00307BE8"/>
  </w:style>
  <w:style w:type="paragraph" w:customStyle="1" w:styleId="F1FA1F0B4BA5426EA231113BAEC801F1">
    <w:name w:val="F1FA1F0B4BA5426EA231113BAEC801F1"/>
    <w:rsid w:val="00307BE8"/>
  </w:style>
  <w:style w:type="paragraph" w:customStyle="1" w:styleId="FC0687585CCC4942BC043D80FB5CF9E4">
    <w:name w:val="FC0687585CCC4942BC043D80FB5CF9E4"/>
    <w:rsid w:val="00307BE8"/>
  </w:style>
  <w:style w:type="paragraph" w:customStyle="1" w:styleId="7B77A336D4AA4D2CAE571F4CC4517D3F">
    <w:name w:val="7B77A336D4AA4D2CAE571F4CC4517D3F"/>
    <w:rsid w:val="00307BE8"/>
  </w:style>
  <w:style w:type="paragraph" w:customStyle="1" w:styleId="AC4D05F320B04988A44C84A5081ACF7B">
    <w:name w:val="AC4D05F320B04988A44C84A5081ACF7B"/>
    <w:rsid w:val="00307BE8"/>
  </w:style>
  <w:style w:type="paragraph" w:customStyle="1" w:styleId="DD1AD93D626A484C86C2184EEC2FF2A7">
    <w:name w:val="DD1AD93D626A484C86C2184EEC2FF2A7"/>
    <w:rsid w:val="00307BE8"/>
  </w:style>
  <w:style w:type="paragraph" w:customStyle="1" w:styleId="473585A2D16842A697BF339F4F230556">
    <w:name w:val="473585A2D16842A697BF339F4F230556"/>
    <w:rsid w:val="00307BE8"/>
  </w:style>
  <w:style w:type="paragraph" w:customStyle="1" w:styleId="6505F91E79B7437E94C94D7BD803B8CC">
    <w:name w:val="6505F91E79B7437E94C94D7BD803B8CC"/>
    <w:rsid w:val="00307BE8"/>
  </w:style>
  <w:style w:type="paragraph" w:customStyle="1" w:styleId="0CFBF1E96F584521B46799BCF86F2BB3">
    <w:name w:val="0CFBF1E96F584521B46799BCF86F2BB3"/>
    <w:rsid w:val="00307BE8"/>
  </w:style>
  <w:style w:type="paragraph" w:customStyle="1" w:styleId="A4EF7864B5B941E8BE8700CEF8B9030D">
    <w:name w:val="A4EF7864B5B941E8BE8700CEF8B9030D"/>
    <w:rsid w:val="00307BE8"/>
  </w:style>
  <w:style w:type="paragraph" w:customStyle="1" w:styleId="045536A91B3C49F2B96CBBC882B23D4C">
    <w:name w:val="045536A91B3C49F2B96CBBC882B23D4C"/>
    <w:rsid w:val="00307BE8"/>
  </w:style>
  <w:style w:type="paragraph" w:customStyle="1" w:styleId="877CD479A142486F844AFA037C451610">
    <w:name w:val="877CD479A142486F844AFA037C451610"/>
    <w:rsid w:val="00307B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CD9D6A-7358-4BB8-AFB9-D31CCD6F6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BAE Systems, Inc.</Company>
  <LinksUpToDate>false</LinksUpToDate>
  <CharactersWithSpaces>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Core Competencies and Requirements for Success</dc:subject>
  <dc:creator>Carlos J. Lazo</dc:creator>
  <cp:lastModifiedBy>Scott Doremus</cp:lastModifiedBy>
  <cp:revision>2</cp:revision>
  <dcterms:created xsi:type="dcterms:W3CDTF">2011-02-19T17:45:00Z</dcterms:created>
  <dcterms:modified xsi:type="dcterms:W3CDTF">2011-02-19T17:45:00Z</dcterms:modified>
</cp:coreProperties>
</file>